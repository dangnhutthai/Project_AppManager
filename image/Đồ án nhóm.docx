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4C5" w:rsidRDefault="005254C5">
      <w:pPr>
        <w:pBdr>
          <w:top w:val="none" w:sz="0" w:space="1" w:color="auto"/>
          <w:left w:val="none" w:sz="0" w:space="4" w:color="auto"/>
          <w:bottom w:val="none" w:sz="0" w:space="1" w:color="auto"/>
          <w:right w:val="none" w:sz="0" w:space="4" w:color="auto"/>
        </w:pBdr>
        <w:jc w:val="center"/>
        <w:rPr>
          <w:rFonts w:ascii="Times New Roman" w:hAnsi="Times New Roman" w:cs="Times New Roman"/>
          <w:b/>
          <w:bCs/>
          <w:sz w:val="32"/>
          <w:szCs w:val="32"/>
        </w:rPr>
      </w:pPr>
    </w:p>
    <w:p w:rsidR="005254C5" w:rsidRDefault="005254C5">
      <w:pPr>
        <w:pBdr>
          <w:top w:val="none" w:sz="0" w:space="1" w:color="auto"/>
          <w:left w:val="none" w:sz="0" w:space="4" w:color="auto"/>
          <w:bottom w:val="none" w:sz="0" w:space="1" w:color="auto"/>
          <w:right w:val="none" w:sz="0" w:space="4" w:color="auto"/>
        </w:pBdr>
        <w:jc w:val="both"/>
        <w:rPr>
          <w:rFonts w:ascii="Times New Roman" w:hAnsi="Times New Roman" w:cs="Times New Roman"/>
          <w:b/>
          <w:bCs/>
          <w:sz w:val="32"/>
          <w:szCs w:val="32"/>
        </w:rPr>
      </w:pPr>
    </w:p>
    <w:p w:rsidR="005254C5" w:rsidRDefault="002E6D07">
      <w:pPr>
        <w:pBdr>
          <w:top w:val="none" w:sz="0" w:space="1" w:color="auto"/>
          <w:left w:val="none" w:sz="0" w:space="4" w:color="auto"/>
          <w:bottom w:val="none" w:sz="0" w:space="1" w:color="auto"/>
          <w:right w:val="none" w:sz="0" w:space="4" w:color="auto"/>
        </w:pBdr>
        <w:jc w:val="center"/>
        <w:rPr>
          <w:rFonts w:ascii="Times New Roman" w:hAnsi="Times New Roman" w:cs="Times New Roman"/>
          <w:b/>
          <w:bCs/>
          <w:sz w:val="32"/>
          <w:szCs w:val="32"/>
        </w:rPr>
      </w:pPr>
      <w:r>
        <w:rPr>
          <w:rFonts w:ascii="Times New Roman" w:hAnsi="Times New Roman" w:cs="Times New Roman"/>
          <w:b/>
          <w:bCs/>
          <w:sz w:val="32"/>
          <w:szCs w:val="32"/>
        </w:rPr>
        <w:t>TRƯỜNG CÔNG NGHỆ THÔNG TIN VÀ TRUYỀN THÔNG</w:t>
      </w:r>
    </w:p>
    <w:p w:rsidR="005254C5" w:rsidRDefault="005254C5">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rPr>
      </w:pPr>
    </w:p>
    <w:p w:rsidR="005254C5" w:rsidRDefault="005254C5">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rPr>
      </w:pPr>
    </w:p>
    <w:p w:rsidR="005254C5" w:rsidRDefault="005254C5">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rPr>
      </w:pPr>
    </w:p>
    <w:p w:rsidR="005254C5" w:rsidRDefault="002E6D07">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extent cx="2054225" cy="1884680"/>
            <wp:effectExtent l="0" t="0" r="3175" b="5080"/>
            <wp:docPr id="39" name="image1.jpg"/>
            <wp:cNvGraphicFramePr/>
            <a:graphic xmlns:a="http://schemas.openxmlformats.org/drawingml/2006/main">
              <a:graphicData uri="http://schemas.openxmlformats.org/drawingml/2006/picture">
                <pic:pic xmlns:pic="http://schemas.openxmlformats.org/drawingml/2006/picture">
                  <pic:nvPicPr>
                    <pic:cNvPr id="39" name="image1.jpg"/>
                    <pic:cNvPicPr preferRelativeResize="0"/>
                  </pic:nvPicPr>
                  <pic:blipFill>
                    <a:blip r:embed="rId6"/>
                    <a:srcRect/>
                    <a:stretch>
                      <a:fillRect/>
                    </a:stretch>
                  </pic:blipFill>
                  <pic:spPr>
                    <a:xfrm>
                      <a:off x="0" y="0"/>
                      <a:ext cx="2054225" cy="1884680"/>
                    </a:xfrm>
                    <a:prstGeom prst="rect">
                      <a:avLst/>
                    </a:prstGeom>
                  </pic:spPr>
                </pic:pic>
              </a:graphicData>
            </a:graphic>
          </wp:inline>
        </w:drawing>
      </w:r>
    </w:p>
    <w:p w:rsidR="005254C5" w:rsidRDefault="005254C5">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rPr>
      </w:pPr>
    </w:p>
    <w:p w:rsidR="005254C5" w:rsidRDefault="005254C5">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rPr>
      </w:pPr>
    </w:p>
    <w:p w:rsidR="005254C5" w:rsidRDefault="005254C5">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b/>
          <w:bCs/>
          <w:sz w:val="28"/>
          <w:szCs w:val="28"/>
        </w:rPr>
      </w:pPr>
    </w:p>
    <w:p w:rsidR="005254C5" w:rsidRDefault="002E6D07">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BÀI BÁO CÁO</w:t>
      </w:r>
    </w:p>
    <w:p w:rsidR="005254C5" w:rsidRDefault="005254C5">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b/>
          <w:bCs/>
          <w:sz w:val="28"/>
          <w:szCs w:val="28"/>
        </w:rPr>
      </w:pPr>
    </w:p>
    <w:p w:rsidR="005254C5" w:rsidRDefault="002E6D07">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QUẢN TRỊ DỮ LIỆU</w:t>
      </w:r>
    </w:p>
    <w:p w:rsidR="005254C5" w:rsidRDefault="002E6D07">
      <w:pPr>
        <w:pBdr>
          <w:top w:val="none" w:sz="0" w:space="1" w:color="auto"/>
          <w:left w:val="none" w:sz="0" w:space="4" w:color="auto"/>
          <w:bottom w:val="none" w:sz="0" w:space="1" w:color="auto"/>
          <w:right w:val="none" w:sz="0" w:space="4" w:color="auto"/>
        </w:pBd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rsidR="005254C5" w:rsidRDefault="005254C5">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b/>
          <w:bCs/>
          <w:sz w:val="28"/>
          <w:szCs w:val="28"/>
        </w:rPr>
      </w:pPr>
    </w:p>
    <w:p w:rsidR="005254C5" w:rsidRDefault="002E6D07">
      <w:pPr>
        <w:pBdr>
          <w:top w:val="none" w:sz="0" w:space="1" w:color="auto"/>
          <w:left w:val="none" w:sz="0" w:space="4" w:color="auto"/>
          <w:bottom w:val="none" w:sz="0" w:space="1" w:color="auto"/>
          <w:right w:val="none" w:sz="0" w:space="4" w:color="auto"/>
        </w:pBd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ĐỀ TÀI:</w:t>
      </w:r>
    </w:p>
    <w:p w:rsidR="005254C5" w:rsidRPr="007864C0" w:rsidRDefault="007864C0">
      <w:pPr>
        <w:pBdr>
          <w:top w:val="none" w:sz="0" w:space="1" w:color="auto"/>
          <w:left w:val="none" w:sz="0" w:space="4" w:color="auto"/>
          <w:bottom w:val="none" w:sz="0" w:space="1" w:color="auto"/>
          <w:right w:val="none" w:sz="0" w:space="4" w:color="auto"/>
        </w:pBdr>
        <w:spacing w:line="360" w:lineRule="auto"/>
        <w:jc w:val="center"/>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rPr>
        <w:tab/>
        <w:t>XÂY DỰNG CHƯƠNG TRÌNH QUẢN LÝ</w:t>
      </w:r>
      <w:r>
        <w:rPr>
          <w:rFonts w:ascii="Times New Roman" w:eastAsia="Times New Roman" w:hAnsi="Times New Roman" w:cs="Times New Roman"/>
          <w:b/>
          <w:bCs/>
          <w:sz w:val="28"/>
          <w:szCs w:val="28"/>
          <w:lang w:val="vi-VN"/>
        </w:rPr>
        <w:t xml:space="preserve"> SIÊU THỊ MẮT KÍNH</w:t>
      </w:r>
    </w:p>
    <w:p w:rsidR="005254C5" w:rsidRDefault="005254C5">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b/>
          <w:bCs/>
          <w:i/>
          <w:iCs/>
          <w:sz w:val="28"/>
          <w:szCs w:val="28"/>
        </w:rPr>
      </w:pPr>
    </w:p>
    <w:p w:rsidR="005254C5" w:rsidRDefault="002E6D07">
      <w:pPr>
        <w:pBdr>
          <w:top w:val="none" w:sz="0" w:space="1" w:color="auto"/>
          <w:left w:val="none" w:sz="0" w:space="4" w:color="auto"/>
          <w:bottom w:val="none" w:sz="0" w:space="1" w:color="auto"/>
          <w:right w:val="none" w:sz="0" w:space="4" w:color="auto"/>
        </w:pBdr>
        <w:jc w:val="center"/>
        <w:rPr>
          <w:rFonts w:ascii="Times New Roman" w:eastAsia="Times New Roman" w:hAnsi="Times New Roman" w:cs="Times New Roman"/>
          <w:b/>
          <w:bCs/>
          <w:i/>
          <w:iCs/>
          <w:sz w:val="28"/>
          <w:szCs w:val="28"/>
        </w:rPr>
      </w:pPr>
      <w:proofErr w:type="spellStart"/>
      <w:r>
        <w:rPr>
          <w:rFonts w:ascii="Times New Roman" w:eastAsia="Times New Roman" w:hAnsi="Times New Roman" w:cs="Times New Roman"/>
          <w:b/>
          <w:bCs/>
          <w:i/>
          <w:iCs/>
          <w:sz w:val="28"/>
          <w:szCs w:val="28"/>
        </w:rPr>
        <w:t>Mã</w:t>
      </w:r>
      <w:proofErr w:type="spellEnd"/>
      <w:r>
        <w:rPr>
          <w:rFonts w:ascii="Times New Roman" w:eastAsia="Times New Roman" w:hAnsi="Times New Roman" w:cs="Times New Roman"/>
          <w:b/>
          <w:bCs/>
          <w:i/>
          <w:iCs/>
          <w:sz w:val="28"/>
          <w:szCs w:val="28"/>
        </w:rPr>
        <w:t xml:space="preserve"> </w:t>
      </w:r>
      <w:proofErr w:type="spellStart"/>
      <w:r>
        <w:rPr>
          <w:rFonts w:ascii="Times New Roman" w:eastAsia="Times New Roman" w:hAnsi="Times New Roman" w:cs="Times New Roman"/>
          <w:b/>
          <w:bCs/>
          <w:i/>
          <w:iCs/>
          <w:sz w:val="28"/>
          <w:szCs w:val="28"/>
        </w:rPr>
        <w:t>lớp</w:t>
      </w:r>
      <w:proofErr w:type="spellEnd"/>
      <w:r>
        <w:rPr>
          <w:rFonts w:ascii="Times New Roman" w:eastAsia="Times New Roman" w:hAnsi="Times New Roman" w:cs="Times New Roman"/>
          <w:b/>
          <w:bCs/>
          <w:i/>
          <w:iCs/>
          <w:sz w:val="28"/>
          <w:szCs w:val="28"/>
        </w:rPr>
        <w:t xml:space="preserve"> </w:t>
      </w:r>
      <w:proofErr w:type="spellStart"/>
      <w:r>
        <w:rPr>
          <w:rFonts w:ascii="Times New Roman" w:eastAsia="Times New Roman" w:hAnsi="Times New Roman" w:cs="Times New Roman"/>
          <w:b/>
          <w:bCs/>
          <w:i/>
          <w:iCs/>
          <w:sz w:val="28"/>
          <w:szCs w:val="28"/>
        </w:rPr>
        <w:t>học</w:t>
      </w:r>
      <w:proofErr w:type="spellEnd"/>
      <w:r>
        <w:rPr>
          <w:rFonts w:ascii="Times New Roman" w:eastAsia="Times New Roman" w:hAnsi="Times New Roman" w:cs="Times New Roman"/>
          <w:b/>
          <w:bCs/>
          <w:i/>
          <w:iCs/>
          <w:sz w:val="28"/>
          <w:szCs w:val="28"/>
        </w:rPr>
        <w:t xml:space="preserve"> </w:t>
      </w:r>
      <w:proofErr w:type="spellStart"/>
      <w:r>
        <w:rPr>
          <w:rFonts w:ascii="Times New Roman" w:eastAsia="Times New Roman" w:hAnsi="Times New Roman" w:cs="Times New Roman"/>
          <w:b/>
          <w:bCs/>
          <w:i/>
          <w:iCs/>
          <w:sz w:val="28"/>
          <w:szCs w:val="28"/>
        </w:rPr>
        <w:t>phần</w:t>
      </w:r>
      <w:proofErr w:type="spellEnd"/>
      <w:r>
        <w:rPr>
          <w:rFonts w:ascii="Times New Roman" w:eastAsia="Times New Roman" w:hAnsi="Times New Roman" w:cs="Times New Roman"/>
          <w:b/>
          <w:bCs/>
          <w:i/>
          <w:iCs/>
          <w:sz w:val="28"/>
          <w:szCs w:val="28"/>
        </w:rPr>
        <w:t>: CT467-04</w:t>
      </w:r>
    </w:p>
    <w:p w:rsidR="005254C5" w:rsidRDefault="005254C5">
      <w:pPr>
        <w:pBdr>
          <w:top w:val="none" w:sz="0" w:space="1" w:color="auto"/>
          <w:left w:val="none" w:sz="0" w:space="4" w:color="auto"/>
          <w:bottom w:val="none" w:sz="0" w:space="1" w:color="auto"/>
          <w:right w:val="none" w:sz="0" w:space="4" w:color="auto"/>
        </w:pBdr>
        <w:rPr>
          <w:rFonts w:ascii="Times New Roman" w:eastAsia="Times New Roman" w:hAnsi="Times New Roman" w:cs="Times New Roman"/>
          <w:b/>
          <w:bCs/>
          <w:sz w:val="28"/>
          <w:szCs w:val="28"/>
        </w:rPr>
      </w:pPr>
    </w:p>
    <w:p w:rsidR="005254C5" w:rsidRDefault="005254C5">
      <w:pPr>
        <w:pBdr>
          <w:top w:val="none" w:sz="0" w:space="1" w:color="auto"/>
          <w:left w:val="none" w:sz="0" w:space="4" w:color="auto"/>
          <w:bottom w:val="none" w:sz="0" w:space="1" w:color="auto"/>
          <w:right w:val="none" w:sz="0" w:space="4" w:color="auto"/>
        </w:pBdr>
        <w:spacing w:line="360" w:lineRule="auto"/>
        <w:rPr>
          <w:rFonts w:ascii="Times New Roman" w:eastAsia="Times New Roman" w:hAnsi="Times New Roman" w:cs="Times New Roman"/>
          <w:b/>
          <w:bCs/>
          <w:sz w:val="28"/>
          <w:szCs w:val="28"/>
        </w:rPr>
      </w:pPr>
    </w:p>
    <w:p w:rsidR="00D770E9" w:rsidRDefault="0050601C">
      <w:pPr>
        <w:rPr>
          <w:ins w:id="0" w:author="Microsoft account" w:date="2023-03-21T21:57:00Z"/>
          <w:rFonts w:ascii="Times New Roman" w:eastAsia="Times New Roman" w:hAnsi="Times New Roman" w:cs="Times New Roman"/>
          <w:b/>
          <w:bCs/>
          <w:sz w:val="28"/>
          <w:szCs w:val="28"/>
          <w:lang w:val="vi-VN"/>
        </w:rPr>
      </w:pPr>
      <w:ins w:id="1" w:author="Microsoft account" w:date="2023-03-21T21:59:00Z">
        <w:r>
          <w:rPr>
            <w:rFonts w:ascii="Times New Roman" w:eastAsia="Times New Roman" w:hAnsi="Times New Roman" w:cs="Times New Roman"/>
            <w:b/>
            <w:bCs/>
            <w:sz w:val="28"/>
            <w:szCs w:val="28"/>
            <w:lang w:val="vi-VN"/>
          </w:rPr>
          <w:t xml:space="preserve"> </w:t>
        </w:r>
      </w:ins>
      <w:ins w:id="2" w:author="Microsoft account" w:date="2023-03-21T21:57:00Z">
        <w:r w:rsidR="00D770E9">
          <w:rPr>
            <w:rFonts w:ascii="Times New Roman" w:eastAsia="Times New Roman" w:hAnsi="Times New Roman" w:cs="Times New Roman"/>
            <w:b/>
            <w:bCs/>
            <w:sz w:val="28"/>
            <w:szCs w:val="28"/>
            <w:lang w:val="vi-VN"/>
          </w:rPr>
          <w:t xml:space="preserve">Thành viên Nhóm </w:t>
        </w:r>
      </w:ins>
      <w:ins w:id="3" w:author="Microsoft account" w:date="2023-03-21T21:58:00Z">
        <w:r w:rsidR="00D770E9">
          <w:rPr>
            <w:rFonts w:ascii="Times New Roman" w:eastAsia="Times New Roman" w:hAnsi="Times New Roman" w:cs="Times New Roman"/>
            <w:b/>
            <w:bCs/>
            <w:sz w:val="28"/>
            <w:szCs w:val="28"/>
            <w:lang w:val="vi-VN"/>
          </w:rPr>
          <w:tab/>
        </w:r>
        <w:r w:rsidR="00D770E9">
          <w:rPr>
            <w:rFonts w:ascii="Times New Roman" w:eastAsia="Times New Roman" w:hAnsi="Times New Roman" w:cs="Times New Roman"/>
            <w:b/>
            <w:bCs/>
            <w:sz w:val="28"/>
            <w:szCs w:val="28"/>
            <w:lang w:val="vi-VN"/>
          </w:rPr>
          <w:tab/>
        </w:r>
        <w:r w:rsidR="00D770E9">
          <w:rPr>
            <w:rFonts w:ascii="Times New Roman" w:eastAsia="Times New Roman" w:hAnsi="Times New Roman" w:cs="Times New Roman"/>
            <w:b/>
            <w:bCs/>
            <w:sz w:val="28"/>
            <w:szCs w:val="28"/>
            <w:lang w:val="vi-VN"/>
          </w:rPr>
          <w:tab/>
        </w:r>
        <w:r w:rsidR="00D770E9">
          <w:rPr>
            <w:rFonts w:ascii="Times New Roman" w:eastAsia="Times New Roman" w:hAnsi="Times New Roman" w:cs="Times New Roman"/>
            <w:b/>
            <w:bCs/>
            <w:sz w:val="28"/>
            <w:szCs w:val="28"/>
            <w:lang w:val="vi-VN"/>
          </w:rPr>
          <w:tab/>
        </w:r>
        <w:r w:rsidR="00D770E9">
          <w:rPr>
            <w:rFonts w:ascii="Times New Roman" w:eastAsia="Times New Roman" w:hAnsi="Times New Roman" w:cs="Times New Roman"/>
            <w:b/>
            <w:bCs/>
            <w:sz w:val="28"/>
            <w:szCs w:val="28"/>
            <w:lang w:val="vi-VN"/>
          </w:rPr>
          <w:tab/>
        </w:r>
        <w:r w:rsidR="00D770E9">
          <w:rPr>
            <w:rFonts w:ascii="Times New Roman" w:eastAsia="Times New Roman" w:hAnsi="Times New Roman" w:cs="Times New Roman"/>
            <w:b/>
            <w:bCs/>
            <w:sz w:val="28"/>
            <w:szCs w:val="28"/>
            <w:lang w:val="vi-VN"/>
          </w:rPr>
          <w:tab/>
          <w:t>Giáo Viên Hướng Dẫn</w:t>
        </w:r>
      </w:ins>
    </w:p>
    <w:p w:rsidR="00D770E9" w:rsidRDefault="00D770E9">
      <w:pPr>
        <w:rPr>
          <w:ins w:id="4" w:author="Microsoft account" w:date="2023-03-21T21:58:00Z"/>
          <w:rFonts w:ascii="Times New Roman" w:eastAsia="Times New Roman" w:hAnsi="Times New Roman" w:cs="Times New Roman"/>
          <w:bCs/>
          <w:sz w:val="28"/>
          <w:szCs w:val="28"/>
          <w:lang w:val="vi-VN"/>
        </w:rPr>
      </w:pPr>
      <w:ins w:id="5" w:author="Microsoft account" w:date="2023-03-21T21:57:00Z">
        <w:r>
          <w:rPr>
            <w:rFonts w:ascii="Times New Roman" w:eastAsia="Times New Roman" w:hAnsi="Times New Roman" w:cs="Times New Roman"/>
            <w:bCs/>
            <w:sz w:val="28"/>
            <w:szCs w:val="28"/>
            <w:lang w:val="vi-VN"/>
          </w:rPr>
          <w:t>Đỗ Vă</w:t>
        </w:r>
      </w:ins>
      <w:ins w:id="6" w:author="Microsoft account" w:date="2023-03-21T21:58:00Z">
        <w:r>
          <w:rPr>
            <w:rFonts w:ascii="Times New Roman" w:eastAsia="Times New Roman" w:hAnsi="Times New Roman" w:cs="Times New Roman"/>
            <w:bCs/>
            <w:sz w:val="28"/>
            <w:szCs w:val="28"/>
            <w:lang w:val="vi-VN"/>
          </w:rPr>
          <w:t>n Thuận (Nhóm Trưởng)</w:t>
        </w:r>
        <w:r w:rsidR="0050601C">
          <w:rPr>
            <w:rFonts w:ascii="Times New Roman" w:eastAsia="Times New Roman" w:hAnsi="Times New Roman" w:cs="Times New Roman"/>
            <w:bCs/>
            <w:sz w:val="28"/>
            <w:szCs w:val="28"/>
            <w:lang w:val="vi-VN"/>
          </w:rPr>
          <w:tab/>
        </w:r>
        <w:r w:rsidR="0050601C">
          <w:rPr>
            <w:rFonts w:ascii="Times New Roman" w:eastAsia="Times New Roman" w:hAnsi="Times New Roman" w:cs="Times New Roman"/>
            <w:bCs/>
            <w:sz w:val="28"/>
            <w:szCs w:val="28"/>
            <w:lang w:val="vi-VN"/>
          </w:rPr>
          <w:tab/>
        </w:r>
        <w:r w:rsidR="0050601C">
          <w:rPr>
            <w:rFonts w:ascii="Times New Roman" w:eastAsia="Times New Roman" w:hAnsi="Times New Roman" w:cs="Times New Roman"/>
            <w:bCs/>
            <w:sz w:val="28"/>
            <w:szCs w:val="28"/>
            <w:lang w:val="vi-VN"/>
          </w:rPr>
          <w:tab/>
        </w:r>
        <w:r w:rsidR="0050601C">
          <w:rPr>
            <w:rFonts w:ascii="Times New Roman" w:eastAsia="Times New Roman" w:hAnsi="Times New Roman" w:cs="Times New Roman"/>
            <w:bCs/>
            <w:sz w:val="28"/>
            <w:szCs w:val="28"/>
            <w:lang w:val="vi-VN"/>
          </w:rPr>
          <w:tab/>
        </w:r>
      </w:ins>
      <w:ins w:id="7" w:author="Microsoft account" w:date="2023-03-21T21:59:00Z">
        <w:r w:rsidR="0050601C">
          <w:rPr>
            <w:rFonts w:ascii="Times New Roman" w:eastAsia="Times New Roman" w:hAnsi="Times New Roman" w:cs="Times New Roman"/>
            <w:bCs/>
            <w:sz w:val="28"/>
            <w:szCs w:val="28"/>
            <w:lang w:val="vi-VN"/>
          </w:rPr>
          <w:tab/>
          <w:t>Trần Thị Kim Yến</w:t>
        </w:r>
      </w:ins>
    </w:p>
    <w:p w:rsidR="00D770E9" w:rsidRDefault="00D770E9">
      <w:pPr>
        <w:rPr>
          <w:ins w:id="8" w:author="Microsoft account" w:date="2023-03-21T21:58:00Z"/>
          <w:rFonts w:ascii="Times New Roman" w:eastAsia="Times New Roman" w:hAnsi="Times New Roman" w:cs="Times New Roman"/>
          <w:bCs/>
          <w:sz w:val="28"/>
          <w:szCs w:val="28"/>
          <w:lang w:val="vi-VN"/>
        </w:rPr>
      </w:pPr>
      <w:ins w:id="9" w:author="Microsoft account" w:date="2023-03-21T21:58:00Z">
        <w:r>
          <w:rPr>
            <w:rFonts w:ascii="Times New Roman" w:eastAsia="Times New Roman" w:hAnsi="Times New Roman" w:cs="Times New Roman"/>
            <w:bCs/>
            <w:sz w:val="28"/>
            <w:szCs w:val="28"/>
            <w:lang w:val="vi-VN"/>
          </w:rPr>
          <w:t>Đặng Nhựt Thái</w:t>
        </w:r>
      </w:ins>
    </w:p>
    <w:p w:rsidR="00D770E9" w:rsidRDefault="00D770E9">
      <w:pPr>
        <w:rPr>
          <w:ins w:id="10" w:author="Microsoft account" w:date="2023-03-21T21:58:00Z"/>
          <w:rFonts w:ascii="Times New Roman" w:eastAsia="Times New Roman" w:hAnsi="Times New Roman" w:cs="Times New Roman"/>
          <w:bCs/>
          <w:sz w:val="28"/>
          <w:szCs w:val="28"/>
          <w:lang w:val="vi-VN"/>
        </w:rPr>
      </w:pPr>
      <w:ins w:id="11" w:author="Microsoft account" w:date="2023-03-21T21:58:00Z">
        <w:r>
          <w:rPr>
            <w:rFonts w:ascii="Times New Roman" w:eastAsia="Times New Roman" w:hAnsi="Times New Roman" w:cs="Times New Roman"/>
            <w:bCs/>
            <w:sz w:val="28"/>
            <w:szCs w:val="28"/>
            <w:lang w:val="vi-VN"/>
          </w:rPr>
          <w:t xml:space="preserve">Phạm Hửu Trí </w:t>
        </w:r>
      </w:ins>
    </w:p>
    <w:p w:rsidR="005254C5" w:rsidDel="00D770E9" w:rsidRDefault="00D770E9">
      <w:pPr>
        <w:pBdr>
          <w:top w:val="none" w:sz="0" w:space="1" w:color="auto"/>
          <w:left w:val="none" w:sz="0" w:space="4" w:color="auto"/>
          <w:bottom w:val="none" w:sz="0" w:space="1" w:color="auto"/>
          <w:right w:val="none" w:sz="0" w:space="4" w:color="auto"/>
        </w:pBdr>
        <w:spacing w:line="360" w:lineRule="auto"/>
        <w:rPr>
          <w:del w:id="12" w:author="Microsoft account" w:date="2023-03-21T21:57:00Z"/>
          <w:rFonts w:ascii="Times New Roman" w:eastAsia="Times New Roman" w:hAnsi="Times New Roman" w:cs="Times New Roman"/>
          <w:b/>
          <w:bCs/>
          <w:sz w:val="28"/>
          <w:szCs w:val="28"/>
        </w:rPr>
      </w:pPr>
      <w:ins w:id="13" w:author="Microsoft account" w:date="2023-03-21T21:58:00Z">
        <w:r>
          <w:rPr>
            <w:rFonts w:ascii="Times New Roman" w:eastAsia="Times New Roman" w:hAnsi="Times New Roman" w:cs="Times New Roman"/>
            <w:bCs/>
            <w:sz w:val="28"/>
            <w:szCs w:val="28"/>
            <w:lang w:val="vi-VN"/>
          </w:rPr>
          <w:t>Đoàn Thị Ngọc Tú</w:t>
        </w:r>
      </w:ins>
      <w:del w:id="14" w:author="Microsoft account" w:date="2023-03-21T21:57:00Z">
        <w:r w:rsidR="002E6D07" w:rsidDel="00D770E9">
          <w:rPr>
            <w:rFonts w:ascii="Times New Roman" w:eastAsia="Times New Roman" w:hAnsi="Times New Roman" w:cs="Times New Roman"/>
            <w:b/>
            <w:bCs/>
            <w:sz w:val="28"/>
            <w:szCs w:val="28"/>
          </w:rPr>
          <w:delText>Thành viên nhóm:</w:delText>
        </w:r>
        <w:r w:rsidR="002E6D07" w:rsidDel="00D770E9">
          <w:rPr>
            <w:rFonts w:ascii="Times New Roman" w:eastAsia="Times New Roman" w:hAnsi="Times New Roman" w:cs="Times New Roman"/>
            <w:b/>
            <w:bCs/>
            <w:sz w:val="28"/>
            <w:szCs w:val="28"/>
          </w:rPr>
          <w:tab/>
        </w:r>
        <w:r w:rsidR="002E6D07" w:rsidDel="00D770E9">
          <w:rPr>
            <w:rFonts w:ascii="Times New Roman" w:eastAsia="Times New Roman" w:hAnsi="Times New Roman" w:cs="Times New Roman"/>
            <w:b/>
            <w:bCs/>
            <w:sz w:val="28"/>
            <w:szCs w:val="28"/>
          </w:rPr>
          <w:tab/>
        </w:r>
        <w:r w:rsidR="002E6D07" w:rsidDel="00D770E9">
          <w:rPr>
            <w:rFonts w:ascii="Times New Roman" w:eastAsia="Times New Roman" w:hAnsi="Times New Roman" w:cs="Times New Roman"/>
            <w:b/>
            <w:bCs/>
            <w:sz w:val="28"/>
            <w:szCs w:val="28"/>
          </w:rPr>
          <w:tab/>
        </w:r>
        <w:r w:rsidR="002E6D07" w:rsidDel="00D770E9">
          <w:rPr>
            <w:rFonts w:ascii="Times New Roman" w:eastAsia="Times New Roman" w:hAnsi="Times New Roman" w:cs="Times New Roman"/>
            <w:b/>
            <w:bCs/>
            <w:sz w:val="28"/>
            <w:szCs w:val="28"/>
          </w:rPr>
          <w:tab/>
        </w:r>
        <w:r w:rsidR="002E6D07" w:rsidDel="00D770E9">
          <w:rPr>
            <w:rFonts w:ascii="Times New Roman" w:eastAsia="Times New Roman" w:hAnsi="Times New Roman" w:cs="Times New Roman"/>
            <w:b/>
            <w:bCs/>
            <w:sz w:val="28"/>
            <w:szCs w:val="28"/>
          </w:rPr>
          <w:tab/>
          <w:delText>Giảng viên bộ môn:</w:delText>
        </w:r>
      </w:del>
    </w:p>
    <w:p w:rsidR="007864C0" w:rsidDel="00D770E9" w:rsidRDefault="007864C0">
      <w:pPr>
        <w:pBdr>
          <w:top w:val="none" w:sz="0" w:space="1" w:color="auto"/>
          <w:left w:val="none" w:sz="0" w:space="4" w:color="auto"/>
          <w:bottom w:val="none" w:sz="0" w:space="1" w:color="auto"/>
          <w:right w:val="none" w:sz="0" w:space="4" w:color="auto"/>
        </w:pBdr>
        <w:spacing w:line="360" w:lineRule="auto"/>
        <w:rPr>
          <w:del w:id="15" w:author="Microsoft account" w:date="2023-03-21T21:57:00Z"/>
          <w:rFonts w:ascii="Times New Roman" w:eastAsia="Times New Roman" w:hAnsi="Times New Roman" w:cs="Times New Roman"/>
          <w:sz w:val="28"/>
          <w:szCs w:val="28"/>
        </w:rPr>
      </w:pPr>
      <w:del w:id="16" w:author="Microsoft account" w:date="2023-03-21T21:57:00Z">
        <w:r w:rsidDel="00D770E9">
          <w:rPr>
            <w:rFonts w:ascii="Times New Roman" w:eastAsia="Times New Roman" w:hAnsi="Times New Roman" w:cs="Times New Roman"/>
            <w:sz w:val="28"/>
            <w:szCs w:val="28"/>
            <w:lang w:val="vi-VN"/>
          </w:rPr>
          <w:delText>Đỗ Văn Thuận</w:delText>
        </w:r>
        <w:r w:rsidR="002E6D07" w:rsidDel="00D770E9">
          <w:rPr>
            <w:rFonts w:ascii="Times New Roman" w:eastAsia="Times New Roman" w:hAnsi="Times New Roman" w:cs="Times New Roman"/>
            <w:sz w:val="28"/>
            <w:szCs w:val="28"/>
          </w:rPr>
          <w:delText xml:space="preserve"> (Trưởng nhóm)</w:delText>
        </w:r>
        <w:r w:rsidR="002E6D07" w:rsidDel="00D770E9">
          <w:rPr>
            <w:rFonts w:ascii="Times New Roman" w:eastAsia="Times New Roman" w:hAnsi="Times New Roman" w:cs="Times New Roman"/>
            <w:sz w:val="28"/>
            <w:szCs w:val="28"/>
          </w:rPr>
          <w:tab/>
        </w:r>
        <w:r w:rsidR="002E6D07" w:rsidDel="00D770E9">
          <w:rPr>
            <w:rFonts w:ascii="Times New Roman" w:eastAsia="Times New Roman" w:hAnsi="Times New Roman" w:cs="Times New Roman"/>
            <w:sz w:val="28"/>
            <w:szCs w:val="28"/>
          </w:rPr>
          <w:tab/>
        </w:r>
        <w:r w:rsidR="002E6D07" w:rsidDel="00D770E9">
          <w:rPr>
            <w:rFonts w:ascii="Times New Roman" w:eastAsia="Times New Roman" w:hAnsi="Times New Roman" w:cs="Times New Roman"/>
            <w:sz w:val="28"/>
            <w:szCs w:val="28"/>
          </w:rPr>
          <w:tab/>
          <w:delText>Ths. Nguyễn Thị Kim Yến</w:delText>
        </w:r>
      </w:del>
    </w:p>
    <w:p w:rsidR="005254C5" w:rsidRPr="007864C0" w:rsidDel="00D770E9" w:rsidRDefault="007864C0">
      <w:pPr>
        <w:pBdr>
          <w:top w:val="none" w:sz="0" w:space="1" w:color="auto"/>
          <w:left w:val="none" w:sz="0" w:space="4" w:color="auto"/>
          <w:bottom w:val="none" w:sz="0" w:space="1" w:color="auto"/>
          <w:right w:val="none" w:sz="0" w:space="4" w:color="auto"/>
        </w:pBdr>
        <w:spacing w:line="360" w:lineRule="auto"/>
        <w:rPr>
          <w:del w:id="17" w:author="Microsoft account" w:date="2023-03-21T21:57:00Z"/>
          <w:rFonts w:ascii="Times New Roman" w:eastAsia="Times New Roman" w:hAnsi="Times New Roman" w:cs="Times New Roman"/>
          <w:sz w:val="28"/>
          <w:szCs w:val="28"/>
          <w:lang w:val="vi-VN"/>
        </w:rPr>
      </w:pPr>
      <w:del w:id="18" w:author="Microsoft account" w:date="2023-03-21T21:57:00Z">
        <w:r w:rsidDel="00D770E9">
          <w:rPr>
            <w:rFonts w:ascii="Times New Roman" w:eastAsia="Times New Roman" w:hAnsi="Times New Roman" w:cs="Times New Roman"/>
            <w:sz w:val="28"/>
            <w:szCs w:val="28"/>
            <w:lang w:val="vi-VN"/>
          </w:rPr>
          <w:delText>Đặng Nhựt Thái</w:delText>
        </w:r>
      </w:del>
    </w:p>
    <w:p w:rsidR="007864C0" w:rsidDel="007864C0" w:rsidRDefault="007864C0">
      <w:pPr>
        <w:pBdr>
          <w:top w:val="none" w:sz="0" w:space="1" w:color="auto"/>
          <w:left w:val="none" w:sz="0" w:space="4" w:color="auto"/>
          <w:bottom w:val="none" w:sz="0" w:space="1" w:color="auto"/>
          <w:right w:val="none" w:sz="0" w:space="4" w:color="auto"/>
        </w:pBdr>
        <w:rPr>
          <w:del w:id="19" w:author="Microsoft account" w:date="2023-03-21T21:52:00Z"/>
          <w:rFonts w:ascii="Times New Roman" w:eastAsia="Times New Roman" w:hAnsi="Times New Roman" w:cs="Times New Roman"/>
          <w:sz w:val="28"/>
          <w:szCs w:val="28"/>
        </w:rPr>
      </w:pPr>
      <w:del w:id="20" w:author="Microsoft account" w:date="2023-03-21T21:57:00Z">
        <w:r w:rsidRPr="007864C0" w:rsidDel="00D770E9">
          <w:rPr>
            <w:rFonts w:ascii="Times New Roman" w:eastAsia="Times New Roman" w:hAnsi="Times New Roman" w:cs="Times New Roman"/>
            <w:sz w:val="28"/>
            <w:szCs w:val="28"/>
          </w:rPr>
          <w:delText>Phạm Hửu Trí</w:delText>
        </w:r>
      </w:del>
    </w:p>
    <w:p w:rsidR="007864C0" w:rsidDel="00D770E9" w:rsidRDefault="007864C0">
      <w:pPr>
        <w:pBdr>
          <w:top w:val="none" w:sz="0" w:space="1" w:color="auto"/>
          <w:left w:val="none" w:sz="0" w:space="4" w:color="auto"/>
          <w:bottom w:val="none" w:sz="0" w:space="1" w:color="auto"/>
          <w:right w:val="none" w:sz="0" w:space="4" w:color="auto"/>
        </w:pBdr>
        <w:rPr>
          <w:del w:id="21" w:author="Microsoft account" w:date="2023-03-21T21:57:00Z"/>
          <w:rFonts w:ascii="Times New Roman" w:eastAsia="Times New Roman" w:hAnsi="Times New Roman" w:cs="Times New Roman"/>
          <w:sz w:val="28"/>
          <w:szCs w:val="28"/>
        </w:rPr>
      </w:pPr>
    </w:p>
    <w:p w:rsidR="007864C0" w:rsidDel="00D770E9" w:rsidRDefault="007864C0">
      <w:pPr>
        <w:pBdr>
          <w:top w:val="none" w:sz="0" w:space="1" w:color="auto"/>
          <w:left w:val="none" w:sz="0" w:space="4" w:color="auto"/>
          <w:bottom w:val="none" w:sz="0" w:space="1" w:color="auto"/>
          <w:right w:val="none" w:sz="0" w:space="4" w:color="auto"/>
        </w:pBdr>
        <w:rPr>
          <w:del w:id="22" w:author="Microsoft account" w:date="2023-03-21T21:57:00Z"/>
          <w:rFonts w:ascii="Times New Roman" w:eastAsia="Times New Roman" w:hAnsi="Times New Roman" w:cs="Times New Roman"/>
          <w:sz w:val="28"/>
          <w:szCs w:val="28"/>
        </w:rPr>
      </w:pPr>
      <w:del w:id="23" w:author="Microsoft account" w:date="2023-03-21T21:57:00Z">
        <w:r w:rsidRPr="007864C0" w:rsidDel="00D770E9">
          <w:rPr>
            <w:rFonts w:ascii="Times New Roman" w:eastAsia="Times New Roman" w:hAnsi="Times New Roman" w:cs="Times New Roman"/>
            <w:sz w:val="28"/>
            <w:szCs w:val="28"/>
          </w:rPr>
          <w:delText>Đoàn Thị Ngọc Tú</w:delText>
        </w:r>
      </w:del>
    </w:p>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Pr>
        <w:spacing w:line="360" w:lineRule="auto"/>
        <w:rPr>
          <w:ins w:id="24" w:author="Microsoft account" w:date="2023-03-21T21:59:00Z"/>
        </w:rPr>
      </w:pPr>
    </w:p>
    <w:p w:rsidR="0050601C" w:rsidRDefault="0050601C">
      <w:pPr>
        <w:spacing w:line="360" w:lineRule="auto"/>
        <w:rPr>
          <w:ins w:id="25" w:author="Microsoft account" w:date="2023-03-21T21:59:00Z"/>
        </w:rPr>
      </w:pPr>
    </w:p>
    <w:p w:rsidR="0050601C" w:rsidRDefault="0050601C">
      <w:pPr>
        <w:spacing w:line="360" w:lineRule="auto"/>
        <w:rPr>
          <w:ins w:id="26" w:author="Microsoft account" w:date="2023-03-21T21:59:00Z"/>
        </w:rPr>
      </w:pPr>
    </w:p>
    <w:p w:rsidR="0050601C" w:rsidRDefault="0050601C">
      <w:pPr>
        <w:spacing w:line="360" w:lineRule="auto"/>
      </w:pPr>
    </w:p>
    <w:p w:rsidR="005254C5" w:rsidDel="00D770E9" w:rsidRDefault="002E6D07">
      <w:pPr>
        <w:spacing w:line="360" w:lineRule="auto"/>
        <w:jc w:val="center"/>
        <w:rPr>
          <w:del w:id="27" w:author="Microsoft account" w:date="2023-03-21T21:54:00Z"/>
          <w:rFonts w:ascii="Times New Roman" w:hAnsi="Times New Roman" w:cs="Times New Roman"/>
          <w:b/>
          <w:bCs/>
          <w:sz w:val="32"/>
          <w:szCs w:val="32"/>
        </w:rPr>
      </w:pPr>
      <w:r>
        <w:rPr>
          <w:rFonts w:ascii="Times New Roman" w:hAnsi="Times New Roman" w:cs="Times New Roman"/>
          <w:b/>
          <w:bCs/>
          <w:sz w:val="32"/>
          <w:szCs w:val="32"/>
        </w:rPr>
        <w:lastRenderedPageBreak/>
        <w:t>CHƯƠNG 1: GIỚI THIỆU ĐỀ TÀI</w:t>
      </w:r>
    </w:p>
    <w:p w:rsidR="005254C5" w:rsidDel="00D770E9" w:rsidRDefault="002E6D07">
      <w:pPr>
        <w:numPr>
          <w:ilvl w:val="1"/>
          <w:numId w:val="1"/>
        </w:numPr>
        <w:spacing w:line="360" w:lineRule="auto"/>
        <w:jc w:val="both"/>
        <w:rPr>
          <w:del w:id="28" w:author="Microsoft account" w:date="2023-03-21T21:54:00Z"/>
          <w:rFonts w:ascii="Times New Roman" w:hAnsi="Times New Roman" w:cs="Times New Roman"/>
          <w:b/>
          <w:bCs/>
          <w:sz w:val="28"/>
          <w:szCs w:val="28"/>
        </w:rPr>
      </w:pPr>
      <w:del w:id="29" w:author="Microsoft account" w:date="2023-03-21T21:54:00Z">
        <w:r w:rsidDel="00D770E9">
          <w:rPr>
            <w:rFonts w:ascii="Times New Roman" w:hAnsi="Times New Roman" w:cs="Times New Roman"/>
            <w:b/>
            <w:bCs/>
            <w:sz w:val="28"/>
            <w:szCs w:val="28"/>
          </w:rPr>
          <w:delText>Phân tích yêu cầu</w:delText>
        </w:r>
      </w:del>
    </w:p>
    <w:p w:rsidR="005254C5" w:rsidDel="00D770E9" w:rsidRDefault="002E6D07">
      <w:pPr>
        <w:spacing w:line="360" w:lineRule="auto"/>
        <w:jc w:val="both"/>
        <w:rPr>
          <w:del w:id="30" w:author="Microsoft account" w:date="2023-03-21T21:54:00Z"/>
          <w:rFonts w:ascii="Times New Roman" w:hAnsi="Times New Roman" w:cs="Times New Roman"/>
          <w:sz w:val="28"/>
          <w:szCs w:val="28"/>
        </w:rPr>
      </w:pPr>
      <w:del w:id="31" w:author="Microsoft account" w:date="2023-03-21T21:54:00Z">
        <w:r w:rsidDel="00D770E9">
          <w:rPr>
            <w:rFonts w:ascii="Times New Roman" w:hAnsi="Times New Roman" w:cs="Times New Roman"/>
            <w:b/>
            <w:bCs/>
            <w:sz w:val="28"/>
            <w:szCs w:val="28"/>
          </w:rPr>
          <w:tab/>
        </w:r>
      </w:del>
      <w:del w:id="32" w:author="Microsoft account" w:date="2023-03-21T21:52:00Z">
        <w:r w:rsidDel="007864C0">
          <w:rPr>
            <w:rFonts w:ascii="Times New Roman" w:hAnsi="Times New Roman" w:cs="Times New Roman"/>
            <w:sz w:val="28"/>
            <w:szCs w:val="28"/>
          </w:rPr>
          <w:delText>Trong mỗi trường đại học, số lượng sinh viên vô lớn đồng thời nhu cầu mượn trả sách cũng sẽ vô cùng cần thiết. Việc với số lượng lớn sinh viên và số lượng sách khổng lồ trong thư viện thì nhu cầu quản lý sách vô cùng thiết yếu. Ứng dụng quản lý thông tin sách, mượn trả sách của thư viện trường đại học có thể giúp cho người quản lý dễ dàng kiểm soát được sinh viên nào đã và đang mượn sách, số sách còn lại, số sách đã mượn. Nó sẽ giúp người quản lý thao tác dễ dàng, nhanh chóng, và tiện lợi hơn trong công việc quản lý đồng thời rất tiết kiệm thời gian tìm kiếm.</w:delText>
        </w:r>
      </w:del>
    </w:p>
    <w:p w:rsidR="005254C5" w:rsidDel="00D770E9" w:rsidRDefault="002E6D07">
      <w:pPr>
        <w:spacing w:line="360" w:lineRule="auto"/>
        <w:jc w:val="both"/>
        <w:rPr>
          <w:del w:id="33" w:author="Microsoft account" w:date="2023-03-21T21:54:00Z"/>
          <w:rFonts w:ascii="Times New Roman" w:hAnsi="Times New Roman" w:cs="Times New Roman"/>
          <w:sz w:val="28"/>
          <w:szCs w:val="28"/>
        </w:rPr>
      </w:pPr>
      <w:del w:id="34" w:author="Microsoft account" w:date="2023-03-21T21:54:00Z">
        <w:r w:rsidDel="00D770E9">
          <w:rPr>
            <w:rFonts w:ascii="Times New Roman" w:hAnsi="Times New Roman" w:cs="Times New Roman"/>
            <w:sz w:val="28"/>
            <w:szCs w:val="28"/>
          </w:rPr>
          <w:tab/>
        </w:r>
      </w:del>
    </w:p>
    <w:p w:rsidR="007864C0" w:rsidDel="007864C0" w:rsidRDefault="002E6D07">
      <w:pPr>
        <w:spacing w:line="360" w:lineRule="auto"/>
        <w:jc w:val="both"/>
        <w:rPr>
          <w:del w:id="35" w:author="Microsoft account" w:date="2023-03-21T21:53:00Z"/>
          <w:rFonts w:ascii="Times New Roman" w:hAnsi="Times New Roman" w:cs="Times New Roman"/>
          <w:b/>
          <w:bCs/>
          <w:sz w:val="28"/>
          <w:szCs w:val="28"/>
        </w:rPr>
        <w:pPrChange w:id="36" w:author="Microsoft account" w:date="2023-03-21T21:52:00Z">
          <w:pPr>
            <w:numPr>
              <w:ilvl w:val="1"/>
              <w:numId w:val="1"/>
            </w:numPr>
            <w:spacing w:line="360" w:lineRule="auto"/>
            <w:jc w:val="both"/>
          </w:pPr>
        </w:pPrChange>
      </w:pPr>
      <w:del w:id="37" w:author="Microsoft account" w:date="2023-03-21T21:54:00Z">
        <w:r w:rsidDel="00D770E9">
          <w:rPr>
            <w:rFonts w:ascii="Times New Roman" w:hAnsi="Times New Roman" w:cs="Times New Roman"/>
            <w:b/>
            <w:bCs/>
            <w:sz w:val="28"/>
            <w:szCs w:val="28"/>
          </w:rPr>
          <w:delText>Xác định chức năng hệ thống</w:delText>
        </w:r>
      </w:del>
    </w:p>
    <w:p w:rsidR="005254C5" w:rsidDel="007864C0" w:rsidRDefault="002E6D07" w:rsidP="00D770E9">
      <w:pPr>
        <w:spacing w:line="360" w:lineRule="auto"/>
        <w:jc w:val="both"/>
        <w:rPr>
          <w:del w:id="38" w:author="Microsoft account" w:date="2023-03-21T21:52:00Z"/>
          <w:rFonts w:ascii="Times New Roman" w:hAnsi="Times New Roman" w:cs="Times New Roman"/>
          <w:sz w:val="28"/>
          <w:szCs w:val="28"/>
        </w:rPr>
      </w:pPr>
      <w:del w:id="39" w:author="Microsoft account" w:date="2023-03-21T21:53:00Z">
        <w:r w:rsidDel="007864C0">
          <w:rPr>
            <w:rFonts w:ascii="Times New Roman" w:hAnsi="Times New Roman" w:cs="Times New Roman"/>
            <w:b/>
            <w:bCs/>
            <w:sz w:val="28"/>
            <w:szCs w:val="28"/>
          </w:rPr>
          <w:tab/>
        </w:r>
      </w:del>
      <w:del w:id="40" w:author="Microsoft account" w:date="2023-03-21T21:52:00Z">
        <w:r w:rsidDel="007864C0">
          <w:rPr>
            <w:rFonts w:ascii="Times New Roman" w:hAnsi="Times New Roman" w:cs="Times New Roman"/>
            <w:sz w:val="28"/>
            <w:szCs w:val="28"/>
          </w:rPr>
          <w:delText>Các chức năng của hệ thống:</w:delText>
        </w:r>
      </w:del>
    </w:p>
    <w:p w:rsidR="005254C5" w:rsidDel="007864C0" w:rsidRDefault="002E6D07">
      <w:pPr>
        <w:spacing w:line="360" w:lineRule="auto"/>
        <w:jc w:val="both"/>
        <w:rPr>
          <w:del w:id="41" w:author="Microsoft account" w:date="2023-03-21T21:52:00Z"/>
          <w:rFonts w:ascii="Times New Roman" w:hAnsi="Times New Roman" w:cs="Times New Roman"/>
          <w:sz w:val="28"/>
          <w:szCs w:val="28"/>
        </w:rPr>
      </w:pPr>
      <w:del w:id="42" w:author="Microsoft account" w:date="2023-03-21T21:52:00Z">
        <w:r w:rsidDel="007864C0">
          <w:rPr>
            <w:rFonts w:ascii="Times New Roman" w:hAnsi="Times New Roman" w:cs="Times New Roman"/>
            <w:sz w:val="28"/>
            <w:szCs w:val="28"/>
          </w:rPr>
          <w:tab/>
          <w:delText>- Xem thông tin sách.</w:delText>
        </w:r>
      </w:del>
    </w:p>
    <w:p w:rsidR="005254C5" w:rsidDel="007864C0" w:rsidRDefault="002E6D07">
      <w:pPr>
        <w:spacing w:line="360" w:lineRule="auto"/>
        <w:jc w:val="both"/>
        <w:rPr>
          <w:del w:id="43" w:author="Microsoft account" w:date="2023-03-21T21:52:00Z"/>
          <w:rFonts w:ascii="Times New Roman" w:hAnsi="Times New Roman" w:cs="Times New Roman"/>
          <w:sz w:val="28"/>
          <w:szCs w:val="28"/>
        </w:rPr>
      </w:pPr>
      <w:del w:id="44" w:author="Microsoft account" w:date="2023-03-21T21:52:00Z">
        <w:r w:rsidDel="007864C0">
          <w:rPr>
            <w:rFonts w:ascii="Times New Roman" w:hAnsi="Times New Roman" w:cs="Times New Roman"/>
            <w:sz w:val="28"/>
            <w:szCs w:val="28"/>
          </w:rPr>
          <w:tab/>
          <w:delText>- Thêm thông tin sách</w:delText>
        </w:r>
      </w:del>
    </w:p>
    <w:p w:rsidR="005254C5" w:rsidDel="007864C0" w:rsidRDefault="002E6D07">
      <w:pPr>
        <w:spacing w:line="360" w:lineRule="auto"/>
        <w:jc w:val="both"/>
        <w:rPr>
          <w:del w:id="45" w:author="Microsoft account" w:date="2023-03-21T21:52:00Z"/>
          <w:rFonts w:ascii="Times New Roman" w:hAnsi="Times New Roman" w:cs="Times New Roman"/>
          <w:sz w:val="28"/>
          <w:szCs w:val="28"/>
        </w:rPr>
      </w:pPr>
      <w:del w:id="46" w:author="Microsoft account" w:date="2023-03-21T21:52:00Z">
        <w:r w:rsidDel="007864C0">
          <w:rPr>
            <w:rFonts w:ascii="Times New Roman" w:hAnsi="Times New Roman" w:cs="Times New Roman"/>
            <w:sz w:val="28"/>
            <w:szCs w:val="28"/>
          </w:rPr>
          <w:tab/>
          <w:delText>- Sửa thông tin sách</w:delText>
        </w:r>
      </w:del>
    </w:p>
    <w:p w:rsidR="005254C5" w:rsidDel="007864C0" w:rsidRDefault="002E6D07">
      <w:pPr>
        <w:spacing w:line="360" w:lineRule="auto"/>
        <w:jc w:val="both"/>
        <w:rPr>
          <w:del w:id="47" w:author="Microsoft account" w:date="2023-03-21T21:52:00Z"/>
          <w:rFonts w:ascii="Times New Roman" w:hAnsi="Times New Roman" w:cs="Times New Roman"/>
          <w:sz w:val="28"/>
          <w:szCs w:val="28"/>
        </w:rPr>
      </w:pPr>
      <w:del w:id="48" w:author="Microsoft account" w:date="2023-03-21T21:52:00Z">
        <w:r w:rsidDel="007864C0">
          <w:rPr>
            <w:rFonts w:ascii="Times New Roman" w:hAnsi="Times New Roman" w:cs="Times New Roman"/>
            <w:sz w:val="28"/>
            <w:szCs w:val="28"/>
          </w:rPr>
          <w:tab/>
          <w:delText>- Xóa thông tin sách</w:delText>
        </w:r>
      </w:del>
    </w:p>
    <w:p w:rsidR="005254C5" w:rsidDel="007864C0" w:rsidRDefault="002E6D07">
      <w:pPr>
        <w:spacing w:line="360" w:lineRule="auto"/>
        <w:jc w:val="both"/>
        <w:rPr>
          <w:del w:id="49" w:author="Microsoft account" w:date="2023-03-21T21:52:00Z"/>
          <w:rFonts w:ascii="Times New Roman" w:hAnsi="Times New Roman" w:cs="Times New Roman"/>
          <w:sz w:val="28"/>
          <w:szCs w:val="28"/>
        </w:rPr>
      </w:pPr>
      <w:del w:id="50" w:author="Microsoft account" w:date="2023-03-21T21:52:00Z">
        <w:r w:rsidDel="007864C0">
          <w:rPr>
            <w:rFonts w:ascii="Times New Roman" w:hAnsi="Times New Roman" w:cs="Times New Roman"/>
            <w:sz w:val="28"/>
            <w:szCs w:val="28"/>
          </w:rPr>
          <w:tab/>
          <w:delText>- Thêm sách</w:delText>
        </w:r>
      </w:del>
    </w:p>
    <w:p w:rsidR="005254C5" w:rsidDel="007864C0" w:rsidRDefault="002E6D07">
      <w:pPr>
        <w:spacing w:line="360" w:lineRule="auto"/>
        <w:jc w:val="both"/>
        <w:rPr>
          <w:del w:id="51" w:author="Microsoft account" w:date="2023-03-21T21:52:00Z"/>
          <w:rFonts w:ascii="Times New Roman" w:hAnsi="Times New Roman" w:cs="Times New Roman"/>
          <w:sz w:val="28"/>
          <w:szCs w:val="28"/>
        </w:rPr>
      </w:pPr>
      <w:del w:id="52" w:author="Microsoft account" w:date="2023-03-21T21:52:00Z">
        <w:r w:rsidDel="007864C0">
          <w:rPr>
            <w:rFonts w:ascii="Times New Roman" w:hAnsi="Times New Roman" w:cs="Times New Roman"/>
            <w:sz w:val="28"/>
            <w:szCs w:val="28"/>
          </w:rPr>
          <w:tab/>
          <w:delText>- Sửa sách</w:delText>
        </w:r>
      </w:del>
    </w:p>
    <w:p w:rsidR="005254C5" w:rsidDel="007864C0" w:rsidRDefault="002E6D07">
      <w:pPr>
        <w:spacing w:line="360" w:lineRule="auto"/>
        <w:jc w:val="both"/>
        <w:rPr>
          <w:del w:id="53" w:author="Microsoft account" w:date="2023-03-21T21:52:00Z"/>
          <w:rFonts w:ascii="Times New Roman" w:hAnsi="Times New Roman" w:cs="Times New Roman"/>
          <w:sz w:val="28"/>
          <w:szCs w:val="28"/>
        </w:rPr>
      </w:pPr>
      <w:del w:id="54" w:author="Microsoft account" w:date="2023-03-21T21:52:00Z">
        <w:r w:rsidDel="007864C0">
          <w:rPr>
            <w:rFonts w:ascii="Times New Roman" w:hAnsi="Times New Roman" w:cs="Times New Roman"/>
            <w:sz w:val="28"/>
            <w:szCs w:val="28"/>
          </w:rPr>
          <w:tab/>
          <w:delText>- Xóa sách</w:delText>
        </w:r>
      </w:del>
    </w:p>
    <w:p w:rsidR="005254C5" w:rsidDel="007864C0" w:rsidRDefault="002E6D07">
      <w:pPr>
        <w:spacing w:line="360" w:lineRule="auto"/>
        <w:jc w:val="both"/>
        <w:rPr>
          <w:del w:id="55" w:author="Microsoft account" w:date="2023-03-21T21:52:00Z"/>
          <w:rFonts w:ascii="Times New Roman" w:hAnsi="Times New Roman" w:cs="Times New Roman"/>
          <w:sz w:val="28"/>
          <w:szCs w:val="28"/>
        </w:rPr>
      </w:pPr>
      <w:del w:id="56" w:author="Microsoft account" w:date="2023-03-21T21:52:00Z">
        <w:r w:rsidDel="007864C0">
          <w:rPr>
            <w:rFonts w:ascii="Times New Roman" w:hAnsi="Times New Roman" w:cs="Times New Roman"/>
            <w:sz w:val="28"/>
            <w:szCs w:val="28"/>
          </w:rPr>
          <w:tab/>
          <w:delText>- Quản lý ngày mượn, ngày trả của sách.</w:delText>
        </w:r>
      </w:del>
    </w:p>
    <w:p w:rsidR="005254C5" w:rsidDel="007864C0" w:rsidRDefault="002E6D07">
      <w:pPr>
        <w:spacing w:line="360" w:lineRule="auto"/>
        <w:jc w:val="both"/>
        <w:rPr>
          <w:del w:id="57" w:author="Microsoft account" w:date="2023-03-21T21:52:00Z"/>
          <w:rFonts w:ascii="Times New Roman" w:hAnsi="Times New Roman" w:cs="Times New Roman"/>
          <w:sz w:val="28"/>
          <w:szCs w:val="28"/>
        </w:rPr>
      </w:pPr>
      <w:del w:id="58" w:author="Microsoft account" w:date="2023-03-21T21:52:00Z">
        <w:r w:rsidDel="007864C0">
          <w:rPr>
            <w:rFonts w:ascii="Times New Roman" w:hAnsi="Times New Roman" w:cs="Times New Roman"/>
            <w:sz w:val="28"/>
            <w:szCs w:val="28"/>
          </w:rPr>
          <w:tab/>
          <w:delText>- Quản lý thông tin người mượn.</w:delText>
        </w:r>
      </w:del>
    </w:p>
    <w:p w:rsidR="005254C5" w:rsidDel="00D770E9" w:rsidRDefault="002E6D07">
      <w:pPr>
        <w:spacing w:line="360" w:lineRule="auto"/>
        <w:jc w:val="both"/>
        <w:rPr>
          <w:del w:id="59" w:author="Microsoft account" w:date="2023-03-21T21:54:00Z"/>
          <w:rFonts w:ascii="Times New Roman" w:hAnsi="Times New Roman" w:cs="Times New Roman"/>
          <w:b/>
          <w:bCs/>
          <w:sz w:val="28"/>
          <w:szCs w:val="28"/>
        </w:rPr>
        <w:pPrChange w:id="60" w:author="Microsoft account" w:date="2023-03-21T21:52:00Z">
          <w:pPr>
            <w:numPr>
              <w:ilvl w:val="1"/>
              <w:numId w:val="1"/>
            </w:numPr>
            <w:spacing w:line="360" w:lineRule="auto"/>
            <w:jc w:val="both"/>
          </w:pPr>
        </w:pPrChange>
      </w:pPr>
      <w:del w:id="61" w:author="Microsoft account" w:date="2023-03-21T21:54:00Z">
        <w:r w:rsidDel="00D770E9">
          <w:rPr>
            <w:rFonts w:ascii="Times New Roman" w:hAnsi="Times New Roman" w:cs="Times New Roman"/>
            <w:b/>
            <w:bCs/>
            <w:sz w:val="28"/>
            <w:szCs w:val="28"/>
          </w:rPr>
          <w:delText>Mô tả chức năng hệ thống</w:delText>
        </w:r>
      </w:del>
    </w:p>
    <w:p w:rsidR="005254C5" w:rsidRDefault="002E6D07">
      <w:pPr>
        <w:spacing w:line="360" w:lineRule="auto"/>
        <w:jc w:val="center"/>
        <w:pPrChange w:id="62" w:author="Microsoft account" w:date="2023-03-21T21:54:00Z">
          <w:pPr>
            <w:spacing w:line="360" w:lineRule="auto"/>
          </w:pPr>
        </w:pPrChange>
      </w:pPr>
      <w:r>
        <w:tab/>
      </w:r>
    </w:p>
    <w:p w:rsidR="005254C5" w:rsidRDefault="005254C5"/>
    <w:p w:rsidR="005254C5" w:rsidRDefault="005254C5"/>
    <w:p w:rsidR="005254C5" w:rsidDel="007D06EE" w:rsidRDefault="007D06EE">
      <w:pPr>
        <w:rPr>
          <w:del w:id="63" w:author="Microsoft account" w:date="2023-03-21T21:56:00Z"/>
          <w:b/>
          <w:sz w:val="28"/>
          <w:szCs w:val="28"/>
          <w:lang w:val="vi-VN"/>
        </w:rPr>
      </w:pPr>
      <w:ins w:id="64" w:author="Microsoft account" w:date="2023-03-21T22:11:00Z">
        <w:r w:rsidRPr="007D06EE">
          <w:rPr>
            <w:b/>
            <w:sz w:val="28"/>
            <w:szCs w:val="28"/>
            <w:lang w:val="vi-VN"/>
            <w:rPrChange w:id="65" w:author="Microsoft account" w:date="2023-03-21T22:11:00Z">
              <w:rPr>
                <w:lang w:val="vi-VN"/>
              </w:rPr>
            </w:rPrChange>
          </w:rPr>
          <w:t>1.1</w:t>
        </w:r>
        <w:r>
          <w:rPr>
            <w:b/>
            <w:sz w:val="28"/>
            <w:szCs w:val="28"/>
            <w:lang w:val="vi-VN"/>
          </w:rPr>
          <w:t xml:space="preserve">     </w:t>
        </w:r>
      </w:ins>
      <w:ins w:id="66" w:author="Microsoft account" w:date="2023-03-21T22:00:00Z">
        <w:r w:rsidR="0050601C" w:rsidRPr="007D06EE">
          <w:rPr>
            <w:b/>
            <w:sz w:val="28"/>
            <w:szCs w:val="28"/>
            <w:lang w:val="vi-VN"/>
            <w:rPrChange w:id="67" w:author="Microsoft account" w:date="2023-03-21T22:11:00Z">
              <w:rPr>
                <w:lang w:val="vi-VN"/>
              </w:rPr>
            </w:rPrChange>
          </w:rPr>
          <w:t>Giới thiệu đề tài</w:t>
        </w:r>
      </w:ins>
    </w:p>
    <w:p w:rsidR="007D06EE" w:rsidRPr="007D06EE" w:rsidRDefault="007D06EE">
      <w:pPr>
        <w:rPr>
          <w:ins w:id="68" w:author="Microsoft account" w:date="2023-03-21T22:16:00Z"/>
          <w:b/>
          <w:sz w:val="28"/>
          <w:szCs w:val="28"/>
          <w:rPrChange w:id="69" w:author="Microsoft account" w:date="2023-03-21T22:11:00Z">
            <w:rPr>
              <w:ins w:id="70" w:author="Microsoft account" w:date="2023-03-21T22:16:00Z"/>
              <w:b/>
              <w:sz w:val="28"/>
              <w:szCs w:val="28"/>
              <w:lang w:val="vi-VN"/>
            </w:rPr>
          </w:rPrChange>
        </w:rPr>
      </w:pPr>
    </w:p>
    <w:p w:rsidR="0050601C" w:rsidRPr="0050601C" w:rsidRDefault="0050601C">
      <w:pPr>
        <w:rPr>
          <w:ins w:id="71" w:author="Microsoft account" w:date="2023-03-21T22:01:00Z"/>
        </w:rPr>
      </w:pPr>
    </w:p>
    <w:p w:rsidR="0050601C" w:rsidRPr="007D06EE" w:rsidRDefault="0050601C">
      <w:pPr>
        <w:pStyle w:val="ListParagraph"/>
        <w:ind w:firstLine="720"/>
        <w:rPr>
          <w:lang w:val="vi-VN"/>
          <w:rPrChange w:id="72" w:author="Microsoft account" w:date="2023-03-21T22:09:00Z">
            <w:rPr/>
          </w:rPrChange>
        </w:rPr>
        <w:pPrChange w:id="73" w:author="Microsoft account" w:date="2023-03-21T22:09:00Z">
          <w:pPr/>
        </w:pPrChange>
      </w:pPr>
      <w:ins w:id="74" w:author="Microsoft account" w:date="2023-03-21T22:03:00Z">
        <w:r>
          <w:rPr>
            <w:lang w:val="vi-VN"/>
          </w:rPr>
          <w:t xml:space="preserve">Sau đợt dịch vừa qua, nhóm chúng tôi nhận thấy việc mua sắm online đã dần trở nên rất phổ biến trong cuộc sống hằng ngày. Cùng với sự </w:t>
        </w:r>
      </w:ins>
      <w:ins w:id="75" w:author="Microsoft account" w:date="2023-03-21T22:04:00Z">
        <w:r>
          <w:rPr>
            <w:lang w:val="vi-VN"/>
          </w:rPr>
          <w:t>phát triển của thời đại 4.0 mua sắm online lại càng được ưa chuộng hơn bao giờ hết, sức</w:t>
        </w:r>
      </w:ins>
      <w:ins w:id="76" w:author="Microsoft account" w:date="2023-03-21T22:05:00Z">
        <w:r>
          <w:rPr>
            <w:lang w:val="vi-VN"/>
          </w:rPr>
          <w:t xml:space="preserve"> hút của nó bởi sự thuận tiện, bạn có thể ngồi bất cứ đâu và chọn bất cứ món đồ ưa thích nào của bạn mà không cần phải đi đến tận nơi để mua.</w:t>
        </w:r>
      </w:ins>
      <w:ins w:id="77" w:author="Microsoft account" w:date="2023-03-21T22:06:00Z">
        <w:r>
          <w:rPr>
            <w:lang w:val="vi-VN"/>
          </w:rPr>
          <w:t xml:space="preserve"> Do đó nhóm chúng tôi chọn đề tài “q</w:t>
        </w:r>
      </w:ins>
      <w:ins w:id="78" w:author="Microsoft account" w:date="2023-03-21T22:07:00Z">
        <w:r>
          <w:rPr>
            <w:lang w:val="vi-VN"/>
          </w:rPr>
          <w:t>uản lý Mắt Kính</w:t>
        </w:r>
      </w:ins>
      <w:ins w:id="79" w:author="Microsoft account" w:date="2023-03-21T22:17:00Z">
        <w:r w:rsidR="007D06EE">
          <w:rPr>
            <w:lang w:val="vi-VN"/>
          </w:rPr>
          <w:t xml:space="preserve"> Online</w:t>
        </w:r>
      </w:ins>
      <w:ins w:id="80" w:author="Microsoft account" w:date="2023-03-21T22:06:00Z">
        <w:r>
          <w:rPr>
            <w:lang w:val="vi-VN"/>
          </w:rPr>
          <w:t>”</w:t>
        </w:r>
      </w:ins>
      <w:ins w:id="81" w:author="Microsoft account" w:date="2023-03-21T22:07:00Z">
        <w:r>
          <w:rPr>
            <w:lang w:val="vi-VN"/>
          </w:rPr>
          <w:t xml:space="preserve"> tại siêu thị nhỏ.</w:t>
        </w:r>
      </w:ins>
    </w:p>
    <w:p w:rsidR="005254C5" w:rsidDel="007D06EE" w:rsidRDefault="0050601C">
      <w:pPr>
        <w:ind w:left="720" w:firstLine="720"/>
        <w:rPr>
          <w:del w:id="82" w:author="Microsoft account" w:date="2023-03-21T22:09:00Z"/>
          <w:lang w:val="vi-VN"/>
        </w:rPr>
        <w:pPrChange w:id="83" w:author="Microsoft account" w:date="2023-03-21T22:09:00Z">
          <w:pPr/>
        </w:pPrChange>
      </w:pPr>
      <w:ins w:id="84" w:author="Microsoft account" w:date="2023-03-21T22:08:00Z">
        <w:r>
          <w:rPr>
            <w:lang w:val="vi-VN"/>
          </w:rPr>
          <w:t>Đồ án</w:t>
        </w:r>
      </w:ins>
      <w:ins w:id="85" w:author="Microsoft account" w:date="2023-03-21T22:07:00Z">
        <w:r>
          <w:rPr>
            <w:lang w:val="vi-VN"/>
          </w:rPr>
          <w:t xml:space="preserve"> Quản lý mắt kính giúp chúng ta có thể</w:t>
        </w:r>
      </w:ins>
      <w:ins w:id="86" w:author="Microsoft account" w:date="2023-03-21T22:08:00Z">
        <w:r>
          <w:rPr>
            <w:lang w:val="vi-VN"/>
          </w:rPr>
          <w:t xml:space="preserve"> quản lý được của hàng của mình thông qua các thao tác cực kì đơn giản trên hệ thống.</w:t>
        </w:r>
        <w:r w:rsidRPr="0050601C">
          <w:rPr>
            <w:rFonts w:ascii="Roboto Slab" w:eastAsia="Roboto Slab" w:hAnsi="Roboto Slab" w:cs="Arial"/>
            <w:color w:val="000000"/>
            <w:sz w:val="36"/>
            <w:szCs w:val="36"/>
            <w:lang w:eastAsia="en-US"/>
          </w:rPr>
          <w:t xml:space="preserve"> </w:t>
        </w:r>
      </w:ins>
      <w:ins w:id="87" w:author="Microsoft account" w:date="2023-03-21T22:09:00Z">
        <w:r w:rsidR="007D06EE">
          <w:rPr>
            <w:lang w:val="vi-VN"/>
          </w:rPr>
          <w:t>Đồ án mô tả các chức năng dành cho khách hàng khi mua sắm trên trang bán hàng điện tử.</w:t>
        </w:r>
      </w:ins>
    </w:p>
    <w:p w:rsidR="007D06EE" w:rsidRDefault="007D06EE">
      <w:pPr>
        <w:ind w:left="720" w:firstLine="720"/>
        <w:rPr>
          <w:ins w:id="88" w:author="Microsoft account" w:date="2023-03-21T22:10:00Z"/>
          <w:lang w:val="vi-VN"/>
        </w:rPr>
        <w:pPrChange w:id="89" w:author="Microsoft account" w:date="2023-03-21T22:09:00Z">
          <w:pPr/>
        </w:pPrChange>
      </w:pPr>
    </w:p>
    <w:p w:rsidR="005254C5" w:rsidDel="007D06EE" w:rsidRDefault="005254C5">
      <w:pPr>
        <w:ind w:left="720" w:firstLine="720"/>
        <w:rPr>
          <w:del w:id="90" w:author="Microsoft account" w:date="2023-03-21T22:09:00Z"/>
        </w:rPr>
        <w:pPrChange w:id="91" w:author="Microsoft account" w:date="2023-03-21T22:09:00Z">
          <w:pPr/>
        </w:pPrChange>
      </w:pPr>
    </w:p>
    <w:p w:rsidR="007D06EE" w:rsidRDefault="007D06EE">
      <w:pPr>
        <w:rPr>
          <w:ins w:id="92" w:author="Microsoft account" w:date="2023-03-21T22:10:00Z"/>
        </w:rPr>
      </w:pPr>
    </w:p>
    <w:p w:rsidR="007D06EE" w:rsidRDefault="007D06EE">
      <w:pPr>
        <w:rPr>
          <w:ins w:id="93" w:author="Microsoft account" w:date="2023-03-21T22:11:00Z"/>
          <w:b/>
          <w:sz w:val="28"/>
          <w:szCs w:val="28"/>
          <w:lang w:val="vi-VN"/>
        </w:rPr>
      </w:pPr>
      <w:ins w:id="94" w:author="Microsoft account" w:date="2023-03-21T22:11:00Z">
        <w:r w:rsidRPr="007D06EE">
          <w:rPr>
            <w:b/>
            <w:sz w:val="28"/>
            <w:szCs w:val="28"/>
            <w:lang w:val="vi-VN"/>
            <w:rPrChange w:id="95" w:author="Microsoft account" w:date="2023-03-21T22:11:00Z">
              <w:rPr>
                <w:lang w:val="vi-VN"/>
              </w:rPr>
            </w:rPrChange>
          </w:rPr>
          <w:t>1.2</w:t>
        </w:r>
        <w:r>
          <w:rPr>
            <w:b/>
            <w:sz w:val="28"/>
            <w:szCs w:val="28"/>
            <w:lang w:val="vi-VN"/>
          </w:rPr>
          <w:t xml:space="preserve">     Các chức năng của hệ thống</w:t>
        </w:r>
      </w:ins>
    </w:p>
    <w:p w:rsidR="007D06EE" w:rsidRPr="007D06EE" w:rsidRDefault="007D06EE" w:rsidP="007D06EE">
      <w:pPr>
        <w:rPr>
          <w:ins w:id="96" w:author="Microsoft account" w:date="2023-03-21T22:11:00Z"/>
          <w:sz w:val="28"/>
          <w:szCs w:val="28"/>
          <w:lang w:val="vi-VN"/>
          <w:rPrChange w:id="97" w:author="Microsoft account" w:date="2023-03-21T22:12:00Z">
            <w:rPr>
              <w:ins w:id="98" w:author="Microsoft account" w:date="2023-03-21T22:11:00Z"/>
              <w:b/>
              <w:sz w:val="28"/>
              <w:szCs w:val="28"/>
            </w:rPr>
          </w:rPrChange>
        </w:rPr>
      </w:pPr>
      <w:ins w:id="99" w:author="Microsoft account" w:date="2023-03-21T22:11:00Z">
        <w:r>
          <w:rPr>
            <w:b/>
            <w:sz w:val="28"/>
            <w:szCs w:val="28"/>
            <w:lang w:val="vi-VN"/>
          </w:rPr>
          <w:tab/>
        </w:r>
        <w:r w:rsidRPr="007D06EE">
          <w:rPr>
            <w:sz w:val="28"/>
            <w:szCs w:val="28"/>
            <w:rPrChange w:id="100" w:author="Microsoft account" w:date="2023-03-21T22:12:00Z">
              <w:rPr>
                <w:b/>
                <w:sz w:val="28"/>
                <w:szCs w:val="28"/>
              </w:rPr>
            </w:rPrChange>
          </w:rPr>
          <w:t xml:space="preserve">1. </w:t>
        </w:r>
      </w:ins>
      <w:ins w:id="101" w:author="Microsoft account" w:date="2023-03-21T22:12:00Z">
        <w:r>
          <w:rPr>
            <w:sz w:val="28"/>
            <w:szCs w:val="28"/>
            <w:lang w:val="vi-VN"/>
          </w:rPr>
          <w:t>Đăng nhập</w:t>
        </w:r>
      </w:ins>
    </w:p>
    <w:p w:rsidR="007D06EE" w:rsidRPr="007D06EE" w:rsidRDefault="007D06EE">
      <w:pPr>
        <w:ind w:firstLine="720"/>
        <w:rPr>
          <w:ins w:id="102" w:author="Microsoft account" w:date="2023-03-21T22:11:00Z"/>
          <w:sz w:val="28"/>
          <w:szCs w:val="28"/>
          <w:lang w:val="vi-VN"/>
          <w:rPrChange w:id="103" w:author="Microsoft account" w:date="2023-03-21T22:12:00Z">
            <w:rPr>
              <w:ins w:id="104" w:author="Microsoft account" w:date="2023-03-21T22:11:00Z"/>
              <w:b/>
              <w:sz w:val="28"/>
              <w:szCs w:val="28"/>
            </w:rPr>
          </w:rPrChange>
        </w:rPr>
        <w:pPrChange w:id="105" w:author="Microsoft account" w:date="2023-03-21T22:11:00Z">
          <w:pPr/>
        </w:pPrChange>
      </w:pPr>
      <w:ins w:id="106" w:author="Microsoft account" w:date="2023-03-21T22:11:00Z">
        <w:r w:rsidRPr="007D06EE">
          <w:rPr>
            <w:sz w:val="28"/>
            <w:szCs w:val="28"/>
            <w:rPrChange w:id="107" w:author="Microsoft account" w:date="2023-03-21T22:12:00Z">
              <w:rPr>
                <w:b/>
                <w:sz w:val="28"/>
                <w:szCs w:val="28"/>
              </w:rPr>
            </w:rPrChange>
          </w:rPr>
          <w:t xml:space="preserve">2. </w:t>
        </w:r>
      </w:ins>
      <w:ins w:id="108" w:author="Microsoft account" w:date="2023-03-21T22:12:00Z">
        <w:r>
          <w:rPr>
            <w:sz w:val="28"/>
            <w:szCs w:val="28"/>
            <w:lang w:val="vi-VN"/>
          </w:rPr>
          <w:t>Đăng kí</w:t>
        </w:r>
      </w:ins>
    </w:p>
    <w:p w:rsidR="007D06EE" w:rsidRPr="007D06EE" w:rsidRDefault="007D06EE">
      <w:pPr>
        <w:ind w:firstLine="720"/>
        <w:rPr>
          <w:ins w:id="109" w:author="Microsoft account" w:date="2023-03-21T22:11:00Z"/>
          <w:sz w:val="28"/>
          <w:szCs w:val="28"/>
          <w:lang w:val="vi-VN"/>
          <w:rPrChange w:id="110" w:author="Microsoft account" w:date="2023-03-21T22:12:00Z">
            <w:rPr>
              <w:ins w:id="111" w:author="Microsoft account" w:date="2023-03-21T22:11:00Z"/>
              <w:b/>
              <w:sz w:val="28"/>
              <w:szCs w:val="28"/>
            </w:rPr>
          </w:rPrChange>
        </w:rPr>
        <w:pPrChange w:id="112" w:author="Microsoft account" w:date="2023-03-21T22:12:00Z">
          <w:pPr/>
        </w:pPrChange>
      </w:pPr>
      <w:ins w:id="113" w:author="Microsoft account" w:date="2023-03-21T22:11:00Z">
        <w:r w:rsidRPr="007D06EE">
          <w:rPr>
            <w:sz w:val="28"/>
            <w:szCs w:val="28"/>
            <w:rPrChange w:id="114" w:author="Microsoft account" w:date="2023-03-21T22:12:00Z">
              <w:rPr>
                <w:b/>
                <w:sz w:val="28"/>
                <w:szCs w:val="28"/>
              </w:rPr>
            </w:rPrChange>
          </w:rPr>
          <w:t xml:space="preserve">3. </w:t>
        </w:r>
      </w:ins>
      <w:ins w:id="115" w:author="Microsoft account" w:date="2023-03-21T22:12:00Z">
        <w:r>
          <w:rPr>
            <w:sz w:val="28"/>
            <w:szCs w:val="28"/>
            <w:lang w:val="vi-VN"/>
          </w:rPr>
          <w:t>Hiển thị tất cả các sản phẩm</w:t>
        </w:r>
      </w:ins>
    </w:p>
    <w:p w:rsidR="007D06EE" w:rsidRPr="007D06EE" w:rsidRDefault="007D06EE">
      <w:pPr>
        <w:ind w:firstLine="720"/>
        <w:rPr>
          <w:ins w:id="116" w:author="Microsoft account" w:date="2023-03-21T22:11:00Z"/>
          <w:sz w:val="28"/>
          <w:szCs w:val="28"/>
          <w:lang w:val="vi-VN"/>
          <w:rPrChange w:id="117" w:author="Microsoft account" w:date="2023-03-21T22:12:00Z">
            <w:rPr>
              <w:ins w:id="118" w:author="Microsoft account" w:date="2023-03-21T22:11:00Z"/>
              <w:b/>
              <w:sz w:val="28"/>
              <w:szCs w:val="28"/>
            </w:rPr>
          </w:rPrChange>
        </w:rPr>
        <w:pPrChange w:id="119" w:author="Microsoft account" w:date="2023-03-21T22:12:00Z">
          <w:pPr/>
        </w:pPrChange>
      </w:pPr>
      <w:ins w:id="120" w:author="Microsoft account" w:date="2023-03-21T22:11:00Z">
        <w:r w:rsidRPr="007D06EE">
          <w:rPr>
            <w:sz w:val="28"/>
            <w:szCs w:val="28"/>
            <w:rPrChange w:id="121" w:author="Microsoft account" w:date="2023-03-21T22:12:00Z">
              <w:rPr>
                <w:b/>
                <w:sz w:val="28"/>
                <w:szCs w:val="28"/>
              </w:rPr>
            </w:rPrChange>
          </w:rPr>
          <w:t xml:space="preserve">4. </w:t>
        </w:r>
      </w:ins>
      <w:ins w:id="122" w:author="Microsoft account" w:date="2023-03-21T22:12:00Z">
        <w:r>
          <w:rPr>
            <w:sz w:val="28"/>
            <w:szCs w:val="28"/>
            <w:lang w:val="vi-VN"/>
          </w:rPr>
          <w:t xml:space="preserve">Hiển thị sản phẩm </w:t>
        </w:r>
        <w:proofErr w:type="gramStart"/>
        <w:r>
          <w:rPr>
            <w:sz w:val="28"/>
            <w:szCs w:val="28"/>
            <w:lang w:val="vi-VN"/>
          </w:rPr>
          <w:t>theo</w:t>
        </w:r>
        <w:proofErr w:type="gramEnd"/>
        <w:r>
          <w:rPr>
            <w:sz w:val="28"/>
            <w:szCs w:val="28"/>
            <w:lang w:val="vi-VN"/>
          </w:rPr>
          <w:t xml:space="preserve"> loại sản phẩm</w:t>
        </w:r>
      </w:ins>
    </w:p>
    <w:p w:rsidR="007D06EE" w:rsidRPr="007D06EE" w:rsidRDefault="007D06EE">
      <w:pPr>
        <w:ind w:firstLine="720"/>
        <w:rPr>
          <w:ins w:id="123" w:author="Microsoft account" w:date="2023-03-21T22:11:00Z"/>
          <w:sz w:val="28"/>
          <w:szCs w:val="28"/>
          <w:lang w:val="vi-VN"/>
          <w:rPrChange w:id="124" w:author="Microsoft account" w:date="2023-03-21T22:12:00Z">
            <w:rPr>
              <w:ins w:id="125" w:author="Microsoft account" w:date="2023-03-21T22:11:00Z"/>
              <w:b/>
              <w:sz w:val="28"/>
              <w:szCs w:val="28"/>
            </w:rPr>
          </w:rPrChange>
        </w:rPr>
        <w:pPrChange w:id="126" w:author="Microsoft account" w:date="2023-03-21T22:12:00Z">
          <w:pPr/>
        </w:pPrChange>
      </w:pPr>
      <w:ins w:id="127" w:author="Microsoft account" w:date="2023-03-21T22:11:00Z">
        <w:r w:rsidRPr="007D06EE">
          <w:rPr>
            <w:sz w:val="28"/>
            <w:szCs w:val="28"/>
            <w:rPrChange w:id="128" w:author="Microsoft account" w:date="2023-03-21T22:12:00Z">
              <w:rPr>
                <w:b/>
                <w:sz w:val="28"/>
                <w:szCs w:val="28"/>
              </w:rPr>
            </w:rPrChange>
          </w:rPr>
          <w:t xml:space="preserve">5. </w:t>
        </w:r>
      </w:ins>
      <w:ins w:id="129" w:author="Microsoft account" w:date="2023-03-21T22:13:00Z">
        <w:r>
          <w:rPr>
            <w:sz w:val="28"/>
            <w:szCs w:val="28"/>
            <w:lang w:val="vi-VN"/>
          </w:rPr>
          <w:t>S</w:t>
        </w:r>
      </w:ins>
      <w:ins w:id="130" w:author="Microsoft account" w:date="2023-03-21T22:12:00Z">
        <w:r>
          <w:rPr>
            <w:sz w:val="28"/>
            <w:szCs w:val="28"/>
            <w:lang w:val="vi-VN"/>
          </w:rPr>
          <w:t>ắp xếp tất cả các sả</w:t>
        </w:r>
      </w:ins>
      <w:ins w:id="131" w:author="Microsoft account" w:date="2023-03-21T22:13:00Z">
        <w:r>
          <w:rPr>
            <w:sz w:val="28"/>
            <w:szCs w:val="28"/>
            <w:lang w:val="vi-VN"/>
          </w:rPr>
          <w:t xml:space="preserve">n phẩn </w:t>
        </w:r>
        <w:proofErr w:type="gramStart"/>
        <w:r>
          <w:rPr>
            <w:sz w:val="28"/>
            <w:szCs w:val="28"/>
            <w:lang w:val="vi-VN"/>
          </w:rPr>
          <w:t>theo</w:t>
        </w:r>
        <w:proofErr w:type="gramEnd"/>
        <w:r>
          <w:rPr>
            <w:sz w:val="28"/>
            <w:szCs w:val="28"/>
            <w:lang w:val="vi-VN"/>
          </w:rPr>
          <w:t xml:space="preserve"> giá tiền</w:t>
        </w:r>
      </w:ins>
    </w:p>
    <w:p w:rsidR="007D06EE" w:rsidRPr="007D06EE" w:rsidRDefault="007D06EE">
      <w:pPr>
        <w:ind w:firstLine="720"/>
        <w:rPr>
          <w:ins w:id="132" w:author="Microsoft account" w:date="2023-03-21T22:11:00Z"/>
          <w:sz w:val="28"/>
          <w:szCs w:val="28"/>
          <w:lang w:val="vi-VN"/>
          <w:rPrChange w:id="133" w:author="Microsoft account" w:date="2023-03-21T22:13:00Z">
            <w:rPr>
              <w:ins w:id="134" w:author="Microsoft account" w:date="2023-03-21T22:11:00Z"/>
              <w:b/>
              <w:sz w:val="28"/>
              <w:szCs w:val="28"/>
            </w:rPr>
          </w:rPrChange>
        </w:rPr>
        <w:pPrChange w:id="135" w:author="Microsoft account" w:date="2023-03-21T22:12:00Z">
          <w:pPr/>
        </w:pPrChange>
      </w:pPr>
      <w:ins w:id="136" w:author="Microsoft account" w:date="2023-03-21T22:11:00Z">
        <w:r w:rsidRPr="007D06EE">
          <w:rPr>
            <w:sz w:val="28"/>
            <w:szCs w:val="28"/>
            <w:rPrChange w:id="137" w:author="Microsoft account" w:date="2023-03-21T22:12:00Z">
              <w:rPr>
                <w:b/>
                <w:sz w:val="28"/>
                <w:szCs w:val="28"/>
              </w:rPr>
            </w:rPrChange>
          </w:rPr>
          <w:t xml:space="preserve">6. </w:t>
        </w:r>
      </w:ins>
      <w:ins w:id="138" w:author="Microsoft account" w:date="2023-03-21T22:13:00Z">
        <w:r>
          <w:rPr>
            <w:sz w:val="28"/>
            <w:szCs w:val="28"/>
            <w:lang w:val="vi-VN"/>
          </w:rPr>
          <w:t xml:space="preserve">Sắp xếp loại sản phẩm </w:t>
        </w:r>
        <w:proofErr w:type="gramStart"/>
        <w:r>
          <w:rPr>
            <w:sz w:val="28"/>
            <w:szCs w:val="28"/>
            <w:lang w:val="vi-VN"/>
          </w:rPr>
          <w:t>theo</w:t>
        </w:r>
        <w:proofErr w:type="gramEnd"/>
        <w:r>
          <w:rPr>
            <w:sz w:val="28"/>
            <w:szCs w:val="28"/>
            <w:lang w:val="vi-VN"/>
          </w:rPr>
          <w:t xml:space="preserve"> giá tiền</w:t>
        </w:r>
      </w:ins>
    </w:p>
    <w:p w:rsidR="007D06EE" w:rsidRPr="007D06EE" w:rsidRDefault="007D06EE">
      <w:pPr>
        <w:ind w:firstLine="720"/>
        <w:rPr>
          <w:ins w:id="139" w:author="Microsoft account" w:date="2023-03-21T22:11:00Z"/>
          <w:sz w:val="28"/>
          <w:szCs w:val="28"/>
          <w:lang w:val="vi-VN"/>
          <w:rPrChange w:id="140" w:author="Microsoft account" w:date="2023-03-21T22:13:00Z">
            <w:rPr>
              <w:ins w:id="141" w:author="Microsoft account" w:date="2023-03-21T22:11:00Z"/>
              <w:b/>
              <w:sz w:val="28"/>
              <w:szCs w:val="28"/>
            </w:rPr>
          </w:rPrChange>
        </w:rPr>
        <w:pPrChange w:id="142" w:author="Microsoft account" w:date="2023-03-21T22:12:00Z">
          <w:pPr/>
        </w:pPrChange>
      </w:pPr>
      <w:ins w:id="143" w:author="Microsoft account" w:date="2023-03-21T22:11:00Z">
        <w:r w:rsidRPr="007D06EE">
          <w:rPr>
            <w:sz w:val="28"/>
            <w:szCs w:val="28"/>
            <w:rPrChange w:id="144" w:author="Microsoft account" w:date="2023-03-21T22:12:00Z">
              <w:rPr>
                <w:b/>
                <w:sz w:val="28"/>
                <w:szCs w:val="28"/>
              </w:rPr>
            </w:rPrChange>
          </w:rPr>
          <w:t xml:space="preserve">7. </w:t>
        </w:r>
      </w:ins>
      <w:ins w:id="145" w:author="Microsoft account" w:date="2023-03-21T22:13:00Z">
        <w:r>
          <w:rPr>
            <w:sz w:val="28"/>
            <w:szCs w:val="28"/>
            <w:lang w:val="vi-VN"/>
          </w:rPr>
          <w:t xml:space="preserve">Tìm sản phẩm </w:t>
        </w:r>
        <w:proofErr w:type="gramStart"/>
        <w:r>
          <w:rPr>
            <w:sz w:val="28"/>
            <w:szCs w:val="28"/>
            <w:lang w:val="vi-VN"/>
          </w:rPr>
          <w:t>theo</w:t>
        </w:r>
        <w:proofErr w:type="gramEnd"/>
        <w:r>
          <w:rPr>
            <w:sz w:val="28"/>
            <w:szCs w:val="28"/>
            <w:lang w:val="vi-VN"/>
          </w:rPr>
          <w:t xml:space="preserve"> khoản giá</w:t>
        </w:r>
      </w:ins>
    </w:p>
    <w:p w:rsidR="007D06EE" w:rsidRPr="007D06EE" w:rsidRDefault="007D06EE">
      <w:pPr>
        <w:ind w:firstLine="720"/>
        <w:rPr>
          <w:ins w:id="146" w:author="Microsoft account" w:date="2023-03-21T22:11:00Z"/>
          <w:sz w:val="28"/>
          <w:szCs w:val="28"/>
          <w:lang w:val="vi-VN"/>
          <w:rPrChange w:id="147" w:author="Microsoft account" w:date="2023-03-21T22:13:00Z">
            <w:rPr>
              <w:ins w:id="148" w:author="Microsoft account" w:date="2023-03-21T22:11:00Z"/>
              <w:b/>
              <w:sz w:val="28"/>
              <w:szCs w:val="28"/>
            </w:rPr>
          </w:rPrChange>
        </w:rPr>
        <w:pPrChange w:id="149" w:author="Microsoft account" w:date="2023-03-21T22:12:00Z">
          <w:pPr/>
        </w:pPrChange>
      </w:pPr>
      <w:ins w:id="150" w:author="Microsoft account" w:date="2023-03-21T22:11:00Z">
        <w:r w:rsidRPr="007D06EE">
          <w:rPr>
            <w:sz w:val="28"/>
            <w:szCs w:val="28"/>
            <w:rPrChange w:id="151" w:author="Microsoft account" w:date="2023-03-21T22:12:00Z">
              <w:rPr>
                <w:b/>
                <w:sz w:val="28"/>
                <w:szCs w:val="28"/>
              </w:rPr>
            </w:rPrChange>
          </w:rPr>
          <w:t>8. </w:t>
        </w:r>
      </w:ins>
      <w:ins w:id="152" w:author="Microsoft account" w:date="2023-03-21T22:13:00Z">
        <w:r>
          <w:rPr>
            <w:sz w:val="28"/>
            <w:szCs w:val="28"/>
            <w:lang w:val="vi-VN"/>
          </w:rPr>
          <w:t xml:space="preserve">Tìm sản phẩm </w:t>
        </w:r>
        <w:proofErr w:type="gramStart"/>
        <w:r>
          <w:rPr>
            <w:sz w:val="28"/>
            <w:szCs w:val="28"/>
            <w:lang w:val="vi-VN"/>
          </w:rPr>
          <w:t>theo</w:t>
        </w:r>
        <w:proofErr w:type="gramEnd"/>
        <w:r>
          <w:rPr>
            <w:sz w:val="28"/>
            <w:szCs w:val="28"/>
            <w:lang w:val="vi-VN"/>
          </w:rPr>
          <w:t xml:space="preserve"> tên sản phẩm</w:t>
        </w:r>
      </w:ins>
    </w:p>
    <w:p w:rsidR="007D06EE" w:rsidRPr="007D06EE" w:rsidRDefault="007D06EE">
      <w:pPr>
        <w:ind w:firstLine="720"/>
        <w:rPr>
          <w:ins w:id="153" w:author="Microsoft account" w:date="2023-03-21T22:14:00Z"/>
          <w:sz w:val="28"/>
          <w:szCs w:val="28"/>
        </w:rPr>
        <w:pPrChange w:id="154" w:author="Microsoft account" w:date="2023-03-21T22:14:00Z">
          <w:pPr/>
        </w:pPrChange>
      </w:pPr>
      <w:ins w:id="155" w:author="Microsoft account" w:date="2023-03-21T22:14:00Z">
        <w:r w:rsidRPr="007D06EE">
          <w:rPr>
            <w:sz w:val="28"/>
            <w:szCs w:val="28"/>
          </w:rPr>
          <w:t>9. </w:t>
        </w:r>
        <w:proofErr w:type="spellStart"/>
        <w:r w:rsidRPr="007D06EE">
          <w:rPr>
            <w:sz w:val="28"/>
            <w:szCs w:val="28"/>
          </w:rPr>
          <w:t>Tìm</w:t>
        </w:r>
        <w:proofErr w:type="spellEnd"/>
        <w:r w:rsidRPr="007D06EE">
          <w:rPr>
            <w:sz w:val="28"/>
            <w:szCs w:val="28"/>
          </w:rPr>
          <w:t> </w:t>
        </w:r>
        <w:proofErr w:type="spellStart"/>
        <w:r w:rsidRPr="007D06EE">
          <w:rPr>
            <w:sz w:val="28"/>
            <w:szCs w:val="28"/>
          </w:rPr>
          <w:t>sản</w:t>
        </w:r>
        <w:proofErr w:type="spellEnd"/>
        <w:r w:rsidRPr="007D06EE">
          <w:rPr>
            <w:sz w:val="28"/>
            <w:szCs w:val="28"/>
          </w:rPr>
          <w:t> </w:t>
        </w:r>
        <w:proofErr w:type="spellStart"/>
        <w:r w:rsidRPr="007D06EE">
          <w:rPr>
            <w:sz w:val="28"/>
            <w:szCs w:val="28"/>
          </w:rPr>
          <w:t>phẩm</w:t>
        </w:r>
        <w:proofErr w:type="spellEnd"/>
        <w:r w:rsidRPr="007D06EE">
          <w:rPr>
            <w:sz w:val="28"/>
            <w:szCs w:val="28"/>
          </w:rPr>
          <w:t> </w:t>
        </w:r>
        <w:proofErr w:type="spellStart"/>
        <w:proofErr w:type="gramStart"/>
        <w:r w:rsidRPr="007D06EE">
          <w:rPr>
            <w:sz w:val="28"/>
            <w:szCs w:val="28"/>
          </w:rPr>
          <w:t>theo</w:t>
        </w:r>
        <w:proofErr w:type="spellEnd"/>
        <w:proofErr w:type="gramEnd"/>
        <w:r w:rsidRPr="007D06EE">
          <w:rPr>
            <w:sz w:val="28"/>
            <w:szCs w:val="28"/>
          </w:rPr>
          <w:t> </w:t>
        </w:r>
        <w:proofErr w:type="spellStart"/>
        <w:r w:rsidRPr="007D06EE">
          <w:rPr>
            <w:sz w:val="28"/>
            <w:szCs w:val="28"/>
          </w:rPr>
          <w:t>màu</w:t>
        </w:r>
        <w:proofErr w:type="spellEnd"/>
        <w:r w:rsidRPr="007D06EE">
          <w:rPr>
            <w:sz w:val="28"/>
            <w:szCs w:val="28"/>
          </w:rPr>
          <w:t> </w:t>
        </w:r>
        <w:proofErr w:type="spellStart"/>
        <w:r w:rsidRPr="007D06EE">
          <w:rPr>
            <w:sz w:val="28"/>
            <w:szCs w:val="28"/>
          </w:rPr>
          <w:t>sắc</w:t>
        </w:r>
        <w:proofErr w:type="spellEnd"/>
        <w:r w:rsidRPr="007D06EE">
          <w:rPr>
            <w:sz w:val="28"/>
            <w:szCs w:val="28"/>
          </w:rPr>
          <w:t> </w:t>
        </w:r>
        <w:proofErr w:type="spellStart"/>
        <w:r w:rsidRPr="007D06EE">
          <w:rPr>
            <w:sz w:val="28"/>
            <w:szCs w:val="28"/>
          </w:rPr>
          <w:t>của</w:t>
        </w:r>
        <w:proofErr w:type="spellEnd"/>
        <w:r w:rsidRPr="007D06EE">
          <w:rPr>
            <w:sz w:val="28"/>
            <w:szCs w:val="28"/>
          </w:rPr>
          <w:t> </w:t>
        </w:r>
        <w:proofErr w:type="spellStart"/>
        <w:r w:rsidRPr="007D06EE">
          <w:rPr>
            <w:sz w:val="28"/>
            <w:szCs w:val="28"/>
          </w:rPr>
          <w:t>sản</w:t>
        </w:r>
        <w:proofErr w:type="spellEnd"/>
        <w:r w:rsidRPr="007D06EE">
          <w:rPr>
            <w:sz w:val="28"/>
            <w:szCs w:val="28"/>
          </w:rPr>
          <w:t> </w:t>
        </w:r>
        <w:proofErr w:type="spellStart"/>
        <w:r w:rsidRPr="007D06EE">
          <w:rPr>
            <w:sz w:val="28"/>
            <w:szCs w:val="28"/>
          </w:rPr>
          <w:t>phẩm</w:t>
        </w:r>
        <w:proofErr w:type="spellEnd"/>
      </w:ins>
    </w:p>
    <w:p w:rsidR="007D06EE" w:rsidRPr="007D06EE" w:rsidRDefault="007D06EE">
      <w:pPr>
        <w:ind w:firstLine="720"/>
        <w:rPr>
          <w:ins w:id="156" w:author="Microsoft account" w:date="2023-03-21T22:14:00Z"/>
          <w:sz w:val="28"/>
          <w:szCs w:val="28"/>
        </w:rPr>
        <w:pPrChange w:id="157" w:author="Microsoft account" w:date="2023-03-21T22:14:00Z">
          <w:pPr/>
        </w:pPrChange>
      </w:pPr>
      <w:ins w:id="158" w:author="Microsoft account" w:date="2023-03-21T22:14:00Z">
        <w:r w:rsidRPr="007D06EE">
          <w:rPr>
            <w:sz w:val="28"/>
            <w:szCs w:val="28"/>
          </w:rPr>
          <w:t xml:space="preserve">10. </w:t>
        </w:r>
        <w:proofErr w:type="spellStart"/>
        <w:r w:rsidRPr="007D06EE">
          <w:rPr>
            <w:sz w:val="28"/>
            <w:szCs w:val="28"/>
          </w:rPr>
          <w:t>Xem</w:t>
        </w:r>
        <w:proofErr w:type="spellEnd"/>
        <w:r w:rsidRPr="007D06EE">
          <w:rPr>
            <w:sz w:val="28"/>
            <w:szCs w:val="28"/>
          </w:rPr>
          <w:t xml:space="preserve"> chi </w:t>
        </w:r>
        <w:proofErr w:type="spellStart"/>
        <w:r w:rsidRPr="007D06EE">
          <w:rPr>
            <w:sz w:val="28"/>
            <w:szCs w:val="28"/>
          </w:rPr>
          <w:t>tiết</w:t>
        </w:r>
        <w:proofErr w:type="spellEnd"/>
        <w:r w:rsidRPr="007D06EE">
          <w:rPr>
            <w:sz w:val="28"/>
            <w:szCs w:val="28"/>
          </w:rPr>
          <w:t xml:space="preserve"> </w:t>
        </w:r>
        <w:proofErr w:type="spellStart"/>
        <w:r w:rsidRPr="007D06EE">
          <w:rPr>
            <w:sz w:val="28"/>
            <w:szCs w:val="28"/>
          </w:rPr>
          <w:t>sản</w:t>
        </w:r>
        <w:proofErr w:type="spellEnd"/>
        <w:r w:rsidRPr="007D06EE">
          <w:rPr>
            <w:sz w:val="28"/>
            <w:szCs w:val="28"/>
          </w:rPr>
          <w:t xml:space="preserve"> </w:t>
        </w:r>
        <w:proofErr w:type="spellStart"/>
        <w:r w:rsidRPr="007D06EE">
          <w:rPr>
            <w:sz w:val="28"/>
            <w:szCs w:val="28"/>
          </w:rPr>
          <w:t>phẩm</w:t>
        </w:r>
        <w:proofErr w:type="spellEnd"/>
      </w:ins>
    </w:p>
    <w:p w:rsidR="007D06EE" w:rsidRPr="007D06EE" w:rsidRDefault="007D06EE">
      <w:pPr>
        <w:ind w:firstLine="720"/>
        <w:rPr>
          <w:ins w:id="159" w:author="Microsoft account" w:date="2023-03-21T22:14:00Z"/>
          <w:sz w:val="28"/>
          <w:szCs w:val="28"/>
        </w:rPr>
        <w:pPrChange w:id="160" w:author="Microsoft account" w:date="2023-03-21T22:14:00Z">
          <w:pPr/>
        </w:pPrChange>
      </w:pPr>
      <w:ins w:id="161" w:author="Microsoft account" w:date="2023-03-21T22:14:00Z">
        <w:r w:rsidRPr="007D06EE">
          <w:rPr>
            <w:sz w:val="28"/>
            <w:szCs w:val="28"/>
          </w:rPr>
          <w:t>11</w:t>
        </w:r>
        <w:proofErr w:type="gramStart"/>
        <w:r w:rsidRPr="007D06EE">
          <w:rPr>
            <w:sz w:val="28"/>
            <w:szCs w:val="28"/>
          </w:rPr>
          <w:t>.Thêm</w:t>
        </w:r>
        <w:proofErr w:type="gramEnd"/>
        <w:r w:rsidRPr="007D06EE">
          <w:rPr>
            <w:sz w:val="28"/>
            <w:szCs w:val="28"/>
          </w:rPr>
          <w:t> </w:t>
        </w:r>
        <w:proofErr w:type="spellStart"/>
        <w:r w:rsidRPr="007D06EE">
          <w:rPr>
            <w:sz w:val="28"/>
            <w:szCs w:val="28"/>
          </w:rPr>
          <w:t>sản</w:t>
        </w:r>
        <w:proofErr w:type="spellEnd"/>
        <w:r w:rsidRPr="007D06EE">
          <w:rPr>
            <w:sz w:val="28"/>
            <w:szCs w:val="28"/>
          </w:rPr>
          <w:t xml:space="preserve"> </w:t>
        </w:r>
        <w:proofErr w:type="spellStart"/>
        <w:r w:rsidRPr="007D06EE">
          <w:rPr>
            <w:sz w:val="28"/>
            <w:szCs w:val="28"/>
          </w:rPr>
          <w:t>phẩm</w:t>
        </w:r>
        <w:proofErr w:type="spellEnd"/>
        <w:r w:rsidRPr="007D06EE">
          <w:rPr>
            <w:sz w:val="28"/>
            <w:szCs w:val="28"/>
          </w:rPr>
          <w:t xml:space="preserve"> </w:t>
        </w:r>
        <w:proofErr w:type="spellStart"/>
        <w:r w:rsidRPr="007D06EE">
          <w:rPr>
            <w:sz w:val="28"/>
            <w:szCs w:val="28"/>
          </w:rPr>
          <w:t>vào</w:t>
        </w:r>
        <w:proofErr w:type="spellEnd"/>
        <w:r w:rsidRPr="007D06EE">
          <w:rPr>
            <w:sz w:val="28"/>
            <w:szCs w:val="28"/>
          </w:rPr>
          <w:t xml:space="preserve"> </w:t>
        </w:r>
        <w:proofErr w:type="spellStart"/>
        <w:r w:rsidRPr="007D06EE">
          <w:rPr>
            <w:sz w:val="28"/>
            <w:szCs w:val="28"/>
          </w:rPr>
          <w:t>giỏ</w:t>
        </w:r>
        <w:proofErr w:type="spellEnd"/>
        <w:r w:rsidRPr="007D06EE">
          <w:rPr>
            <w:sz w:val="28"/>
            <w:szCs w:val="28"/>
          </w:rPr>
          <w:t xml:space="preserve"> </w:t>
        </w:r>
        <w:proofErr w:type="spellStart"/>
        <w:r w:rsidRPr="007D06EE">
          <w:rPr>
            <w:sz w:val="28"/>
            <w:szCs w:val="28"/>
          </w:rPr>
          <w:t>hàng</w:t>
        </w:r>
        <w:proofErr w:type="spellEnd"/>
      </w:ins>
    </w:p>
    <w:p w:rsidR="007D06EE" w:rsidRPr="007D06EE" w:rsidRDefault="007D06EE">
      <w:pPr>
        <w:ind w:firstLine="720"/>
        <w:rPr>
          <w:ins w:id="162" w:author="Microsoft account" w:date="2023-03-21T22:14:00Z"/>
          <w:sz w:val="28"/>
          <w:szCs w:val="28"/>
        </w:rPr>
        <w:pPrChange w:id="163" w:author="Microsoft account" w:date="2023-03-21T22:14:00Z">
          <w:pPr/>
        </w:pPrChange>
      </w:pPr>
      <w:ins w:id="164" w:author="Microsoft account" w:date="2023-03-21T22:14:00Z">
        <w:r w:rsidRPr="007D06EE">
          <w:rPr>
            <w:sz w:val="28"/>
            <w:szCs w:val="28"/>
          </w:rPr>
          <w:t xml:space="preserve">12. </w:t>
        </w:r>
        <w:proofErr w:type="spellStart"/>
        <w:r w:rsidRPr="007D06EE">
          <w:rPr>
            <w:sz w:val="28"/>
            <w:szCs w:val="28"/>
          </w:rPr>
          <w:t>Xem</w:t>
        </w:r>
        <w:proofErr w:type="spellEnd"/>
        <w:r w:rsidRPr="007D06EE">
          <w:rPr>
            <w:sz w:val="28"/>
            <w:szCs w:val="28"/>
          </w:rPr>
          <w:t xml:space="preserve"> chi </w:t>
        </w:r>
        <w:proofErr w:type="spellStart"/>
        <w:r w:rsidRPr="007D06EE">
          <w:rPr>
            <w:sz w:val="28"/>
            <w:szCs w:val="28"/>
          </w:rPr>
          <w:t>tiết</w:t>
        </w:r>
        <w:proofErr w:type="spellEnd"/>
        <w:r w:rsidRPr="007D06EE">
          <w:rPr>
            <w:sz w:val="28"/>
            <w:szCs w:val="28"/>
          </w:rPr>
          <w:t xml:space="preserve"> </w:t>
        </w:r>
        <w:proofErr w:type="spellStart"/>
        <w:r w:rsidRPr="007D06EE">
          <w:rPr>
            <w:sz w:val="28"/>
            <w:szCs w:val="28"/>
          </w:rPr>
          <w:t>giỏ</w:t>
        </w:r>
        <w:proofErr w:type="spellEnd"/>
        <w:r w:rsidRPr="007D06EE">
          <w:rPr>
            <w:sz w:val="28"/>
            <w:szCs w:val="28"/>
          </w:rPr>
          <w:t xml:space="preserve"> </w:t>
        </w:r>
        <w:proofErr w:type="spellStart"/>
        <w:r w:rsidRPr="007D06EE">
          <w:rPr>
            <w:sz w:val="28"/>
            <w:szCs w:val="28"/>
          </w:rPr>
          <w:t>hàng</w:t>
        </w:r>
        <w:proofErr w:type="spellEnd"/>
      </w:ins>
    </w:p>
    <w:p w:rsidR="007D06EE" w:rsidRPr="007D06EE" w:rsidRDefault="007D06EE">
      <w:pPr>
        <w:ind w:firstLine="720"/>
        <w:rPr>
          <w:ins w:id="165" w:author="Microsoft account" w:date="2023-03-21T22:14:00Z"/>
          <w:sz w:val="28"/>
          <w:szCs w:val="28"/>
        </w:rPr>
        <w:pPrChange w:id="166" w:author="Microsoft account" w:date="2023-03-21T22:14:00Z">
          <w:pPr/>
        </w:pPrChange>
      </w:pPr>
      <w:ins w:id="167" w:author="Microsoft account" w:date="2023-03-21T22:14:00Z">
        <w:r w:rsidRPr="007D06EE">
          <w:rPr>
            <w:sz w:val="28"/>
            <w:szCs w:val="28"/>
          </w:rPr>
          <w:t xml:space="preserve">13. </w:t>
        </w:r>
        <w:proofErr w:type="spellStart"/>
        <w:r w:rsidRPr="007D06EE">
          <w:rPr>
            <w:sz w:val="28"/>
            <w:szCs w:val="28"/>
          </w:rPr>
          <w:t>Sửa</w:t>
        </w:r>
        <w:proofErr w:type="spellEnd"/>
        <w:r w:rsidRPr="007D06EE">
          <w:rPr>
            <w:sz w:val="28"/>
            <w:szCs w:val="28"/>
          </w:rPr>
          <w:t xml:space="preserve"> </w:t>
        </w:r>
        <w:proofErr w:type="spellStart"/>
        <w:r w:rsidRPr="007D06EE">
          <w:rPr>
            <w:sz w:val="28"/>
            <w:szCs w:val="28"/>
          </w:rPr>
          <w:t>sản</w:t>
        </w:r>
        <w:proofErr w:type="spellEnd"/>
        <w:r w:rsidRPr="007D06EE">
          <w:rPr>
            <w:sz w:val="28"/>
            <w:szCs w:val="28"/>
          </w:rPr>
          <w:t xml:space="preserve"> </w:t>
        </w:r>
        <w:proofErr w:type="spellStart"/>
        <w:r w:rsidRPr="007D06EE">
          <w:rPr>
            <w:sz w:val="28"/>
            <w:szCs w:val="28"/>
          </w:rPr>
          <w:t>phẩm</w:t>
        </w:r>
        <w:proofErr w:type="spellEnd"/>
        <w:r w:rsidRPr="007D06EE">
          <w:rPr>
            <w:sz w:val="28"/>
            <w:szCs w:val="28"/>
          </w:rPr>
          <w:t xml:space="preserve"> </w:t>
        </w:r>
        <w:proofErr w:type="spellStart"/>
        <w:r w:rsidRPr="007D06EE">
          <w:rPr>
            <w:sz w:val="28"/>
            <w:szCs w:val="28"/>
          </w:rPr>
          <w:t>trong</w:t>
        </w:r>
        <w:proofErr w:type="spellEnd"/>
        <w:r w:rsidRPr="007D06EE">
          <w:rPr>
            <w:sz w:val="28"/>
            <w:szCs w:val="28"/>
          </w:rPr>
          <w:t xml:space="preserve"> </w:t>
        </w:r>
        <w:proofErr w:type="spellStart"/>
        <w:r w:rsidRPr="007D06EE">
          <w:rPr>
            <w:sz w:val="28"/>
            <w:szCs w:val="28"/>
          </w:rPr>
          <w:t>giỏ</w:t>
        </w:r>
        <w:proofErr w:type="spellEnd"/>
        <w:r w:rsidRPr="007D06EE">
          <w:rPr>
            <w:sz w:val="28"/>
            <w:szCs w:val="28"/>
          </w:rPr>
          <w:t xml:space="preserve"> </w:t>
        </w:r>
        <w:proofErr w:type="spellStart"/>
        <w:r w:rsidRPr="007D06EE">
          <w:rPr>
            <w:sz w:val="28"/>
            <w:szCs w:val="28"/>
          </w:rPr>
          <w:t>hàng</w:t>
        </w:r>
        <w:proofErr w:type="spellEnd"/>
      </w:ins>
    </w:p>
    <w:p w:rsidR="007D06EE" w:rsidRPr="007D06EE" w:rsidRDefault="007D06EE">
      <w:pPr>
        <w:ind w:firstLine="720"/>
        <w:rPr>
          <w:ins w:id="168" w:author="Microsoft account" w:date="2023-03-21T22:14:00Z"/>
          <w:sz w:val="28"/>
          <w:szCs w:val="28"/>
        </w:rPr>
        <w:pPrChange w:id="169" w:author="Microsoft account" w:date="2023-03-21T22:14:00Z">
          <w:pPr/>
        </w:pPrChange>
      </w:pPr>
      <w:ins w:id="170" w:author="Microsoft account" w:date="2023-03-21T22:14:00Z">
        <w:r w:rsidRPr="007D06EE">
          <w:rPr>
            <w:sz w:val="28"/>
            <w:szCs w:val="28"/>
          </w:rPr>
          <w:t xml:space="preserve">14. </w:t>
        </w:r>
        <w:proofErr w:type="spellStart"/>
        <w:r w:rsidRPr="007D06EE">
          <w:rPr>
            <w:sz w:val="28"/>
            <w:szCs w:val="28"/>
          </w:rPr>
          <w:t>Xóa</w:t>
        </w:r>
        <w:proofErr w:type="spellEnd"/>
        <w:r w:rsidRPr="007D06EE">
          <w:rPr>
            <w:sz w:val="28"/>
            <w:szCs w:val="28"/>
          </w:rPr>
          <w:t xml:space="preserve"> </w:t>
        </w:r>
        <w:proofErr w:type="spellStart"/>
        <w:r w:rsidRPr="007D06EE">
          <w:rPr>
            <w:sz w:val="28"/>
            <w:szCs w:val="28"/>
          </w:rPr>
          <w:t>sản</w:t>
        </w:r>
        <w:proofErr w:type="spellEnd"/>
        <w:r w:rsidRPr="007D06EE">
          <w:rPr>
            <w:sz w:val="28"/>
            <w:szCs w:val="28"/>
          </w:rPr>
          <w:t xml:space="preserve"> </w:t>
        </w:r>
        <w:proofErr w:type="spellStart"/>
        <w:r w:rsidRPr="007D06EE">
          <w:rPr>
            <w:sz w:val="28"/>
            <w:szCs w:val="28"/>
          </w:rPr>
          <w:t>phẩm</w:t>
        </w:r>
        <w:proofErr w:type="spellEnd"/>
        <w:r w:rsidRPr="007D06EE">
          <w:rPr>
            <w:sz w:val="28"/>
            <w:szCs w:val="28"/>
          </w:rPr>
          <w:t xml:space="preserve"> </w:t>
        </w:r>
        <w:proofErr w:type="spellStart"/>
        <w:r w:rsidRPr="007D06EE">
          <w:rPr>
            <w:sz w:val="28"/>
            <w:szCs w:val="28"/>
          </w:rPr>
          <w:t>trong</w:t>
        </w:r>
        <w:proofErr w:type="spellEnd"/>
        <w:r w:rsidRPr="007D06EE">
          <w:rPr>
            <w:sz w:val="28"/>
            <w:szCs w:val="28"/>
          </w:rPr>
          <w:t xml:space="preserve"> </w:t>
        </w:r>
        <w:proofErr w:type="spellStart"/>
        <w:r w:rsidRPr="007D06EE">
          <w:rPr>
            <w:sz w:val="28"/>
            <w:szCs w:val="28"/>
          </w:rPr>
          <w:t>giỏ</w:t>
        </w:r>
        <w:proofErr w:type="spellEnd"/>
        <w:r w:rsidRPr="007D06EE">
          <w:rPr>
            <w:sz w:val="28"/>
            <w:szCs w:val="28"/>
          </w:rPr>
          <w:t xml:space="preserve"> </w:t>
        </w:r>
        <w:proofErr w:type="spellStart"/>
        <w:r w:rsidRPr="007D06EE">
          <w:rPr>
            <w:sz w:val="28"/>
            <w:szCs w:val="28"/>
          </w:rPr>
          <w:t>hàng</w:t>
        </w:r>
        <w:proofErr w:type="spellEnd"/>
      </w:ins>
    </w:p>
    <w:p w:rsidR="007D06EE" w:rsidRPr="007D06EE" w:rsidRDefault="007D06EE">
      <w:pPr>
        <w:ind w:firstLine="720"/>
        <w:rPr>
          <w:ins w:id="171" w:author="Microsoft account" w:date="2023-03-21T22:14:00Z"/>
          <w:sz w:val="28"/>
          <w:szCs w:val="28"/>
        </w:rPr>
        <w:pPrChange w:id="172" w:author="Microsoft account" w:date="2023-03-21T22:14:00Z">
          <w:pPr/>
        </w:pPrChange>
      </w:pPr>
      <w:ins w:id="173" w:author="Microsoft account" w:date="2023-03-21T22:14:00Z">
        <w:r w:rsidRPr="007D06EE">
          <w:rPr>
            <w:sz w:val="28"/>
            <w:szCs w:val="28"/>
          </w:rPr>
          <w:t xml:space="preserve">15. </w:t>
        </w:r>
        <w:proofErr w:type="spellStart"/>
        <w:r w:rsidRPr="007D06EE">
          <w:rPr>
            <w:sz w:val="28"/>
            <w:szCs w:val="28"/>
          </w:rPr>
          <w:t>Xác</w:t>
        </w:r>
        <w:proofErr w:type="spellEnd"/>
        <w:r w:rsidRPr="007D06EE">
          <w:rPr>
            <w:sz w:val="28"/>
            <w:szCs w:val="28"/>
          </w:rPr>
          <w:t xml:space="preserve"> </w:t>
        </w:r>
        <w:proofErr w:type="spellStart"/>
        <w:r w:rsidRPr="007D06EE">
          <w:rPr>
            <w:sz w:val="28"/>
            <w:szCs w:val="28"/>
          </w:rPr>
          <w:t>nhận</w:t>
        </w:r>
        <w:proofErr w:type="spellEnd"/>
        <w:r w:rsidRPr="007D06EE">
          <w:rPr>
            <w:sz w:val="28"/>
            <w:szCs w:val="28"/>
          </w:rPr>
          <w:t xml:space="preserve"> </w:t>
        </w:r>
        <w:proofErr w:type="spellStart"/>
        <w:r w:rsidRPr="007D06EE">
          <w:rPr>
            <w:sz w:val="28"/>
            <w:szCs w:val="28"/>
          </w:rPr>
          <w:t>đặt</w:t>
        </w:r>
        <w:proofErr w:type="spellEnd"/>
        <w:r w:rsidRPr="007D06EE">
          <w:rPr>
            <w:sz w:val="28"/>
            <w:szCs w:val="28"/>
          </w:rPr>
          <w:t xml:space="preserve"> </w:t>
        </w:r>
        <w:proofErr w:type="spellStart"/>
        <w:r w:rsidRPr="007D06EE">
          <w:rPr>
            <w:sz w:val="28"/>
            <w:szCs w:val="28"/>
          </w:rPr>
          <w:t>hàng</w:t>
        </w:r>
        <w:proofErr w:type="spellEnd"/>
      </w:ins>
    </w:p>
    <w:p w:rsidR="007D06EE" w:rsidRPr="007D06EE" w:rsidRDefault="007D06EE">
      <w:pPr>
        <w:ind w:firstLine="720"/>
        <w:rPr>
          <w:ins w:id="174" w:author="Microsoft account" w:date="2023-03-21T22:14:00Z"/>
          <w:sz w:val="28"/>
          <w:szCs w:val="28"/>
        </w:rPr>
        <w:pPrChange w:id="175" w:author="Microsoft account" w:date="2023-03-21T22:14:00Z">
          <w:pPr/>
        </w:pPrChange>
      </w:pPr>
      <w:ins w:id="176" w:author="Microsoft account" w:date="2023-03-21T22:14:00Z">
        <w:r w:rsidRPr="007D06EE">
          <w:rPr>
            <w:sz w:val="28"/>
            <w:szCs w:val="28"/>
          </w:rPr>
          <w:t xml:space="preserve">16. </w:t>
        </w:r>
        <w:proofErr w:type="spellStart"/>
        <w:r w:rsidRPr="007D06EE">
          <w:rPr>
            <w:sz w:val="28"/>
            <w:szCs w:val="28"/>
          </w:rPr>
          <w:t>Xem</w:t>
        </w:r>
        <w:proofErr w:type="spellEnd"/>
        <w:r w:rsidRPr="007D06EE">
          <w:rPr>
            <w:sz w:val="28"/>
            <w:szCs w:val="28"/>
          </w:rPr>
          <w:t xml:space="preserve"> chi </w:t>
        </w:r>
        <w:proofErr w:type="spellStart"/>
        <w:r w:rsidRPr="007D06EE">
          <w:rPr>
            <w:sz w:val="28"/>
            <w:szCs w:val="28"/>
          </w:rPr>
          <w:t>tiết</w:t>
        </w:r>
        <w:proofErr w:type="spellEnd"/>
        <w:r w:rsidRPr="007D06EE">
          <w:rPr>
            <w:sz w:val="28"/>
            <w:szCs w:val="28"/>
          </w:rPr>
          <w:t xml:space="preserve"> </w:t>
        </w:r>
        <w:proofErr w:type="spellStart"/>
        <w:r w:rsidRPr="007D06EE">
          <w:rPr>
            <w:sz w:val="28"/>
            <w:szCs w:val="28"/>
          </w:rPr>
          <w:t>đơn</w:t>
        </w:r>
        <w:proofErr w:type="spellEnd"/>
        <w:r w:rsidRPr="007D06EE">
          <w:rPr>
            <w:sz w:val="28"/>
            <w:szCs w:val="28"/>
          </w:rPr>
          <w:t xml:space="preserve"> </w:t>
        </w:r>
        <w:proofErr w:type="spellStart"/>
        <w:r w:rsidRPr="007D06EE">
          <w:rPr>
            <w:sz w:val="28"/>
            <w:szCs w:val="28"/>
          </w:rPr>
          <w:t>hàng</w:t>
        </w:r>
        <w:proofErr w:type="spellEnd"/>
      </w:ins>
    </w:p>
    <w:p w:rsidR="005254C5" w:rsidDel="007D06EE" w:rsidRDefault="005254C5">
      <w:pPr>
        <w:rPr>
          <w:del w:id="177" w:author="Microsoft account" w:date="2023-03-21T22:09:00Z"/>
        </w:rPr>
      </w:pPr>
    </w:p>
    <w:p w:rsidR="005254C5" w:rsidDel="007D06EE" w:rsidRDefault="005254C5">
      <w:pPr>
        <w:ind w:left="720" w:firstLine="720"/>
        <w:rPr>
          <w:del w:id="178" w:author="Microsoft account" w:date="2023-03-21T22:14:00Z"/>
        </w:rPr>
        <w:pPrChange w:id="179" w:author="Microsoft account" w:date="2023-03-21T22:09:00Z">
          <w:pPr/>
        </w:pPrChange>
      </w:pPr>
    </w:p>
    <w:p w:rsidR="005254C5" w:rsidRDefault="005254C5"/>
    <w:p w:rsidR="005254C5" w:rsidRDefault="002E6D07">
      <w:pPr>
        <w:spacing w:line="360" w:lineRule="auto"/>
        <w:jc w:val="center"/>
      </w:pPr>
      <w:del w:id="180" w:author="Microsoft account" w:date="2023-03-21T22:14:00Z">
        <w:r w:rsidDel="007D06EE">
          <w:delText xml:space="preserve"> </w:delText>
        </w:r>
        <w:r w:rsidDel="007D06EE">
          <w:tab/>
        </w:r>
      </w:del>
      <w:r>
        <w:rPr>
          <w:rFonts w:ascii="Times New Roman" w:hAnsi="Times New Roman" w:cs="Times New Roman"/>
          <w:b/>
          <w:bCs/>
          <w:sz w:val="32"/>
          <w:szCs w:val="32"/>
        </w:rPr>
        <w:t>CHƯƠNG 2: THIẾT KẾ CSDL</w:t>
      </w:r>
    </w:p>
    <w:p w:rsidR="005254C5" w:rsidRDefault="005254C5"/>
    <w:p w:rsidR="005254C5" w:rsidRDefault="002E6D07">
      <w:pPr>
        <w:rPr>
          <w:ins w:id="181" w:author="Microsoft account" w:date="2023-03-22T09:21:00Z"/>
          <w:rFonts w:ascii="Times New Roman" w:hAnsi="Times New Roman" w:cs="Times New Roman"/>
          <w:b/>
          <w:bCs/>
          <w:sz w:val="28"/>
          <w:szCs w:val="28"/>
        </w:rPr>
      </w:pPr>
      <w:r>
        <w:rPr>
          <w:rFonts w:ascii="Times New Roman" w:hAnsi="Times New Roman" w:cs="Times New Roman"/>
          <w:b/>
          <w:bCs/>
          <w:sz w:val="28"/>
          <w:szCs w:val="28"/>
        </w:rPr>
        <w:t xml:space="preserve">2.1 </w:t>
      </w:r>
      <w:proofErr w:type="spellStart"/>
      <w:r>
        <w:rPr>
          <w:rFonts w:ascii="Times New Roman" w:hAnsi="Times New Roman" w:cs="Times New Roman"/>
          <w:b/>
          <w:bCs/>
          <w:sz w:val="28"/>
          <w:szCs w:val="28"/>
        </w:rPr>
        <w:t>Mô</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hình</w:t>
      </w:r>
      <w:proofErr w:type="spellEnd"/>
      <w:r>
        <w:rPr>
          <w:rFonts w:ascii="Times New Roman" w:hAnsi="Times New Roman" w:cs="Times New Roman"/>
          <w:b/>
          <w:bCs/>
          <w:sz w:val="28"/>
          <w:szCs w:val="28"/>
        </w:rPr>
        <w:t xml:space="preserve"> E-R</w:t>
      </w:r>
    </w:p>
    <w:p w:rsidR="009E0577" w:rsidRDefault="00DF6159">
      <w:pPr>
        <w:rPr>
          <w:rFonts w:ascii="Times New Roman" w:hAnsi="Times New Roman" w:cs="Times New Roman"/>
          <w:b/>
          <w:bCs/>
          <w:sz w:val="28"/>
          <w:szCs w:val="28"/>
        </w:rPr>
      </w:pPr>
      <w:ins w:id="182" w:author="Microsoft account" w:date="2023-03-22T11:04:00Z">
        <w:r w:rsidRPr="00DF6159">
          <w:rPr>
            <w:rFonts w:ascii="Times New Roman" w:hAnsi="Times New Roman" w:cs="Times New Roman"/>
            <w:b/>
            <w:bCs/>
            <w:sz w:val="28"/>
            <w:szCs w:val="28"/>
          </w:rPr>
          <w:lastRenderedPageBreak/>
          <w:drawing>
            <wp:inline distT="0" distB="0" distL="0" distR="0" wp14:anchorId="75AEA880" wp14:editId="42F7F0D9">
              <wp:extent cx="5940425" cy="41135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13530"/>
                      </a:xfrm>
                      <a:prstGeom prst="rect">
                        <a:avLst/>
                      </a:prstGeom>
                    </pic:spPr>
                  </pic:pic>
                </a:graphicData>
              </a:graphic>
            </wp:inline>
          </w:drawing>
        </w:r>
      </w:ins>
    </w:p>
    <w:p w:rsidR="005254C5" w:rsidRDefault="005254C5">
      <w:pPr>
        <w:rPr>
          <w:rFonts w:ascii="Times New Roman" w:hAnsi="Times New Roman" w:cs="Times New Roman"/>
          <w:b/>
          <w:bCs/>
          <w:sz w:val="28"/>
          <w:szCs w:val="28"/>
        </w:rPr>
      </w:pPr>
    </w:p>
    <w:p w:rsidR="005254C5" w:rsidRDefault="002E6D07">
      <w:pPr>
        <w:rPr>
          <w:ins w:id="183" w:author="Microsoft account" w:date="2023-03-22T11:04:00Z"/>
          <w:rFonts w:ascii="Times New Roman" w:hAnsi="Times New Roman" w:cs="Times New Roman"/>
          <w:b/>
          <w:bCs/>
          <w:sz w:val="28"/>
          <w:szCs w:val="28"/>
        </w:rPr>
      </w:pPr>
      <w:r>
        <w:rPr>
          <w:rFonts w:ascii="Times New Roman" w:hAnsi="Times New Roman" w:cs="Times New Roman"/>
          <w:b/>
          <w:bCs/>
          <w:sz w:val="28"/>
          <w:szCs w:val="28"/>
        </w:rPr>
        <w:t xml:space="preserve">2.2 </w:t>
      </w:r>
      <w:proofErr w:type="spellStart"/>
      <w:r>
        <w:rPr>
          <w:rFonts w:ascii="Times New Roman" w:hAnsi="Times New Roman" w:cs="Times New Roman"/>
          <w:b/>
          <w:bCs/>
          <w:sz w:val="28"/>
          <w:szCs w:val="28"/>
        </w:rPr>
        <w:t>Mô</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hình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vật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lý</w:t>
      </w:r>
      <w:proofErr w:type="spellEnd"/>
    </w:p>
    <w:p w:rsidR="00DF6159" w:rsidRDefault="00DF6159">
      <w:pPr>
        <w:rPr>
          <w:ins w:id="184" w:author="Microsoft account" w:date="2023-03-22T11:06:00Z"/>
          <w:rFonts w:ascii="Times New Roman" w:hAnsi="Times New Roman" w:cs="Times New Roman"/>
          <w:b/>
          <w:bCs/>
          <w:sz w:val="28"/>
          <w:szCs w:val="28"/>
          <w:lang w:val="vi-VN"/>
        </w:rPr>
      </w:pPr>
      <w:ins w:id="185" w:author="Microsoft account" w:date="2023-03-22T11:05:00Z">
        <w:r w:rsidRPr="00DF6159">
          <w:rPr>
            <w:rFonts w:ascii="Times New Roman" w:hAnsi="Times New Roman" w:cs="Times New Roman"/>
            <w:b/>
            <w:bCs/>
            <w:sz w:val="28"/>
            <w:szCs w:val="28"/>
          </w:rPr>
          <w:drawing>
            <wp:inline distT="0" distB="0" distL="0" distR="0" wp14:anchorId="03C68F24" wp14:editId="34103543">
              <wp:extent cx="5940425" cy="460438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04385"/>
                      </a:xfrm>
                      <a:prstGeom prst="rect">
                        <a:avLst/>
                      </a:prstGeom>
                    </pic:spPr>
                  </pic:pic>
                </a:graphicData>
              </a:graphic>
            </wp:inline>
          </w:drawing>
        </w:r>
      </w:ins>
    </w:p>
    <w:p w:rsidR="00DF6159" w:rsidRDefault="00DF6159">
      <w:pPr>
        <w:rPr>
          <w:ins w:id="186" w:author="Microsoft account" w:date="2023-03-22T11:06:00Z"/>
          <w:rFonts w:ascii="Times New Roman" w:hAnsi="Times New Roman" w:cs="Times New Roman"/>
          <w:b/>
          <w:bCs/>
          <w:sz w:val="28"/>
          <w:szCs w:val="28"/>
          <w:lang w:val="vi-VN"/>
        </w:rPr>
      </w:pPr>
    </w:p>
    <w:p w:rsidR="00DF6159" w:rsidRDefault="00DF6159">
      <w:pPr>
        <w:rPr>
          <w:ins w:id="187" w:author="Microsoft account" w:date="2023-03-22T11:06:00Z"/>
          <w:rFonts w:ascii="Times New Roman" w:hAnsi="Times New Roman" w:cs="Times New Roman"/>
          <w:b/>
          <w:bCs/>
          <w:sz w:val="28"/>
          <w:szCs w:val="28"/>
          <w:lang w:val="vi-VN"/>
        </w:rPr>
      </w:pPr>
      <w:ins w:id="188" w:author="Microsoft account" w:date="2023-03-22T11:06:00Z">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t xml:space="preserve">Chương 3 </w:t>
        </w:r>
      </w:ins>
    </w:p>
    <w:p w:rsidR="00DF6159" w:rsidRDefault="00DF6159">
      <w:pPr>
        <w:rPr>
          <w:ins w:id="189" w:author="Microsoft account" w:date="2023-03-22T11:06:00Z"/>
          <w:rFonts w:ascii="Times New Roman" w:hAnsi="Times New Roman" w:cs="Times New Roman"/>
          <w:b/>
          <w:bCs/>
          <w:sz w:val="28"/>
          <w:szCs w:val="28"/>
          <w:lang w:val="vi-VN"/>
        </w:rPr>
      </w:pPr>
    </w:p>
    <w:p w:rsidR="00DF6159" w:rsidRDefault="00DF6159">
      <w:pPr>
        <w:rPr>
          <w:ins w:id="190" w:author="Microsoft account" w:date="2023-03-22T11:07:00Z"/>
          <w:rFonts w:ascii="Times New Roman" w:hAnsi="Times New Roman" w:cs="Times New Roman"/>
          <w:b/>
          <w:bCs/>
          <w:sz w:val="28"/>
          <w:szCs w:val="28"/>
          <w:lang w:val="vi-VN"/>
        </w:rPr>
      </w:pPr>
      <w:ins w:id="191" w:author="Microsoft account" w:date="2023-03-22T11:06:00Z">
        <w:r>
          <w:rPr>
            <w:rFonts w:ascii="Times New Roman" w:hAnsi="Times New Roman" w:cs="Times New Roman"/>
            <w:b/>
            <w:bCs/>
            <w:sz w:val="28"/>
            <w:szCs w:val="28"/>
            <w:lang w:val="vi-VN"/>
          </w:rPr>
          <w:t>3.1  STORE PROCEDUR</w:t>
        </w:r>
      </w:ins>
      <w:ins w:id="192" w:author="Microsoft account" w:date="2023-03-22T11:07:00Z">
        <w:r>
          <w:rPr>
            <w:rFonts w:ascii="Times New Roman" w:hAnsi="Times New Roman" w:cs="Times New Roman"/>
            <w:b/>
            <w:bCs/>
            <w:sz w:val="28"/>
            <w:szCs w:val="28"/>
            <w:lang w:val="vi-VN"/>
          </w:rPr>
          <w:t>E AND FUNCTION</w:t>
        </w:r>
      </w:ins>
    </w:p>
    <w:p w:rsidR="00DF6159" w:rsidRDefault="00DF6159">
      <w:pPr>
        <w:rPr>
          <w:ins w:id="193" w:author="Microsoft account" w:date="2023-03-22T11:07:00Z"/>
          <w:rFonts w:ascii="Times New Roman" w:hAnsi="Times New Roman" w:cs="Times New Roman"/>
          <w:b/>
          <w:bCs/>
          <w:sz w:val="28"/>
          <w:szCs w:val="28"/>
          <w:lang w:val="vi-VN"/>
        </w:rPr>
      </w:pPr>
      <w:ins w:id="194" w:author="Microsoft account" w:date="2023-03-22T11:07:00Z">
        <w:r>
          <w:rPr>
            <w:rFonts w:ascii="Times New Roman" w:hAnsi="Times New Roman" w:cs="Times New Roman"/>
            <w:b/>
            <w:bCs/>
            <w:sz w:val="28"/>
            <w:szCs w:val="28"/>
            <w:lang w:val="vi-VN"/>
          </w:rPr>
          <w:t xml:space="preserve">3.1.1 STORE PROCEDURE </w:t>
        </w:r>
      </w:ins>
    </w:p>
    <w:p w:rsidR="00DF6159" w:rsidRPr="00DF6159" w:rsidDel="00DF6159" w:rsidRDefault="00DF6159" w:rsidP="00DF6159">
      <w:pPr>
        <w:pStyle w:val="ListParagraph"/>
        <w:numPr>
          <w:ilvl w:val="0"/>
          <w:numId w:val="3"/>
        </w:numPr>
        <w:rPr>
          <w:del w:id="195" w:author="Microsoft account" w:date="2023-03-22T11:07:00Z"/>
          <w:rFonts w:ascii="Times New Roman" w:hAnsi="Times New Roman" w:cs="Times New Roman"/>
          <w:b/>
          <w:bCs/>
          <w:sz w:val="28"/>
          <w:szCs w:val="28"/>
          <w:lang w:val="vi-VN"/>
          <w:rPrChange w:id="196" w:author="Microsoft account" w:date="2023-03-22T11:07:00Z">
            <w:rPr>
              <w:del w:id="197" w:author="Microsoft account" w:date="2023-03-22T11:07:00Z"/>
              <w:rFonts w:ascii="Times New Roman" w:hAnsi="Times New Roman" w:cs="Times New Roman"/>
              <w:b/>
              <w:bCs/>
              <w:sz w:val="28"/>
              <w:szCs w:val="28"/>
            </w:rPr>
          </w:rPrChange>
        </w:rPr>
        <w:pPrChange w:id="198" w:author="Microsoft account" w:date="2023-03-22T11:07:00Z">
          <w:pPr/>
        </w:pPrChange>
      </w:pPr>
      <w:ins w:id="199" w:author="Microsoft account" w:date="2023-03-22T11:07:00Z">
        <w:r>
          <w:rPr>
            <w:rFonts w:ascii="Times New Roman" w:hAnsi="Times New Roman" w:cs="Times New Roman"/>
            <w:b/>
            <w:bCs/>
            <w:sz w:val="28"/>
            <w:szCs w:val="28"/>
            <w:lang w:val="vi-VN"/>
          </w:rPr>
          <w:t>sp</w:t>
        </w:r>
      </w:ins>
    </w:p>
    <w:p w:rsidR="005254C5" w:rsidRPr="00DF6159" w:rsidRDefault="00DF6159" w:rsidP="00DF6159">
      <w:pPr>
        <w:pStyle w:val="ListParagraph"/>
        <w:numPr>
          <w:ilvl w:val="0"/>
          <w:numId w:val="3"/>
        </w:numPr>
        <w:rPr>
          <w:ins w:id="200" w:author="Microsoft account" w:date="2023-03-22T11:08:00Z"/>
          <w:rFonts w:ascii="Times New Roman" w:hAnsi="Times New Roman" w:cs="Times New Roman"/>
          <w:b/>
          <w:bCs/>
          <w:sz w:val="28"/>
          <w:szCs w:val="28"/>
          <w:rPrChange w:id="201" w:author="Microsoft account" w:date="2023-03-22T11:08:00Z">
            <w:rPr>
              <w:ins w:id="202" w:author="Microsoft account" w:date="2023-03-22T11:08:00Z"/>
              <w:rFonts w:ascii="Times New Roman" w:hAnsi="Times New Roman" w:cs="Times New Roman"/>
              <w:b/>
              <w:bCs/>
              <w:sz w:val="28"/>
              <w:szCs w:val="28"/>
              <w:lang w:val="vi-VN"/>
            </w:rPr>
          </w:rPrChange>
        </w:rPr>
        <w:pPrChange w:id="203" w:author="Microsoft account" w:date="2023-03-22T11:07:00Z">
          <w:pPr/>
        </w:pPrChange>
      </w:pPr>
      <w:ins w:id="204" w:author="Microsoft account" w:date="2023-03-22T11:07:00Z">
        <w:r>
          <w:rPr>
            <w:rFonts w:ascii="Times New Roman" w:hAnsi="Times New Roman" w:cs="Times New Roman"/>
            <w:b/>
            <w:bCs/>
            <w:sz w:val="28"/>
            <w:szCs w:val="28"/>
            <w:lang w:val="vi-VN"/>
          </w:rPr>
          <w:t>_SearchByName(tsp varchar(</w:t>
        </w:r>
      </w:ins>
      <w:ins w:id="205" w:author="Microsoft account" w:date="2023-03-22T11:08:00Z">
        <w:r>
          <w:rPr>
            <w:rFonts w:ascii="Times New Roman" w:hAnsi="Times New Roman" w:cs="Times New Roman"/>
            <w:b/>
            <w:bCs/>
            <w:sz w:val="28"/>
            <w:szCs w:val="28"/>
            <w:lang w:val="vi-VN"/>
          </w:rPr>
          <w:t>40</w:t>
        </w:r>
      </w:ins>
      <w:ins w:id="206" w:author="Microsoft account" w:date="2023-03-22T11:07:00Z">
        <w:r>
          <w:rPr>
            <w:rFonts w:ascii="Times New Roman" w:hAnsi="Times New Roman" w:cs="Times New Roman"/>
            <w:b/>
            <w:bCs/>
            <w:sz w:val="28"/>
            <w:szCs w:val="28"/>
            <w:lang w:val="vi-VN"/>
          </w:rPr>
          <w:t>))</w:t>
        </w:r>
      </w:ins>
      <w:ins w:id="207" w:author="Microsoft account" w:date="2023-03-22T11:08:00Z">
        <w:r>
          <w:rPr>
            <w:rFonts w:ascii="Times New Roman" w:hAnsi="Times New Roman" w:cs="Times New Roman"/>
            <w:b/>
            <w:bCs/>
            <w:sz w:val="28"/>
            <w:szCs w:val="28"/>
            <w:lang w:val="vi-VN"/>
          </w:rPr>
          <w:t>;</w:t>
        </w:r>
      </w:ins>
    </w:p>
    <w:p w:rsidR="00DF6159" w:rsidRPr="00DF6159" w:rsidRDefault="00DF6159" w:rsidP="00DF6159">
      <w:pPr>
        <w:pStyle w:val="ListParagraph"/>
        <w:numPr>
          <w:ilvl w:val="0"/>
          <w:numId w:val="3"/>
        </w:numPr>
        <w:rPr>
          <w:ins w:id="208" w:author="Microsoft account" w:date="2023-03-22T11:08:00Z"/>
          <w:rFonts w:ascii="Times New Roman" w:hAnsi="Times New Roman" w:cs="Times New Roman"/>
          <w:b/>
          <w:bCs/>
          <w:sz w:val="28"/>
          <w:szCs w:val="28"/>
          <w:rPrChange w:id="209" w:author="Microsoft account" w:date="2023-03-22T11:08:00Z">
            <w:rPr>
              <w:ins w:id="210" w:author="Microsoft account" w:date="2023-03-22T11:08:00Z"/>
              <w:rFonts w:ascii="Times New Roman" w:hAnsi="Times New Roman" w:cs="Times New Roman"/>
              <w:b/>
              <w:bCs/>
              <w:sz w:val="28"/>
              <w:szCs w:val="28"/>
              <w:lang w:val="vi-VN"/>
            </w:rPr>
          </w:rPrChange>
        </w:rPr>
        <w:pPrChange w:id="211" w:author="Microsoft account" w:date="2023-03-22T11:07:00Z">
          <w:pPr/>
        </w:pPrChange>
      </w:pPr>
      <w:ins w:id="212" w:author="Microsoft account" w:date="2023-03-22T11:08:00Z">
        <w:r>
          <w:rPr>
            <w:rFonts w:ascii="Times New Roman" w:hAnsi="Times New Roman" w:cs="Times New Roman"/>
            <w:b/>
            <w:bCs/>
            <w:sz w:val="28"/>
            <w:szCs w:val="28"/>
            <w:lang w:val="vi-VN"/>
          </w:rPr>
          <w:t>sp_SearchByColor(mausac varchar(40));</w:t>
        </w:r>
      </w:ins>
    </w:p>
    <w:p w:rsidR="00DF6159" w:rsidRPr="00DF6159" w:rsidRDefault="00DF6159" w:rsidP="00DF6159">
      <w:pPr>
        <w:pStyle w:val="ListParagraph"/>
        <w:numPr>
          <w:ilvl w:val="0"/>
          <w:numId w:val="3"/>
        </w:numPr>
        <w:rPr>
          <w:ins w:id="213" w:author="Microsoft account" w:date="2023-03-22T11:10:00Z"/>
          <w:rFonts w:ascii="Times New Roman" w:hAnsi="Times New Roman" w:cs="Times New Roman"/>
          <w:b/>
          <w:bCs/>
          <w:sz w:val="28"/>
          <w:szCs w:val="28"/>
          <w:rPrChange w:id="214" w:author="Microsoft account" w:date="2023-03-22T11:10:00Z">
            <w:rPr>
              <w:ins w:id="215" w:author="Microsoft account" w:date="2023-03-22T11:10:00Z"/>
              <w:rFonts w:ascii="Times New Roman" w:hAnsi="Times New Roman" w:cs="Times New Roman"/>
              <w:b/>
              <w:bCs/>
              <w:sz w:val="28"/>
              <w:szCs w:val="28"/>
              <w:lang w:val="vi-VN"/>
            </w:rPr>
          </w:rPrChange>
        </w:rPr>
        <w:pPrChange w:id="216" w:author="Microsoft account" w:date="2023-03-22T11:07:00Z">
          <w:pPr/>
        </w:pPrChange>
      </w:pPr>
      <w:ins w:id="217" w:author="Microsoft account" w:date="2023-03-22T11:08:00Z">
        <w:r>
          <w:rPr>
            <w:rFonts w:ascii="Times New Roman" w:hAnsi="Times New Roman" w:cs="Times New Roman"/>
            <w:b/>
            <w:bCs/>
            <w:sz w:val="28"/>
            <w:szCs w:val="28"/>
            <w:lang w:val="vi-VN"/>
          </w:rPr>
          <w:t>sp_Sor</w:t>
        </w:r>
      </w:ins>
      <w:ins w:id="218" w:author="Microsoft account" w:date="2023-03-22T11:09:00Z">
        <w:r>
          <w:rPr>
            <w:rFonts w:ascii="Times New Roman" w:hAnsi="Times New Roman" w:cs="Times New Roman"/>
            <w:b/>
            <w:bCs/>
            <w:sz w:val="28"/>
            <w:szCs w:val="28"/>
            <w:lang w:val="vi-VN"/>
          </w:rPr>
          <w:t>tPriceByType(gioitinh char(8));</w:t>
        </w:r>
      </w:ins>
    </w:p>
    <w:p w:rsidR="00DF6159" w:rsidRPr="00DF6159" w:rsidRDefault="00DF6159" w:rsidP="00DF6159">
      <w:pPr>
        <w:pStyle w:val="ListParagraph"/>
        <w:numPr>
          <w:ilvl w:val="0"/>
          <w:numId w:val="3"/>
        </w:numPr>
        <w:rPr>
          <w:ins w:id="219" w:author="Microsoft account" w:date="2023-03-22T11:11:00Z"/>
          <w:rFonts w:ascii="Times New Roman" w:hAnsi="Times New Roman" w:cs="Times New Roman"/>
          <w:b/>
          <w:bCs/>
          <w:sz w:val="28"/>
          <w:szCs w:val="28"/>
          <w:rPrChange w:id="220" w:author="Microsoft account" w:date="2023-03-22T11:11:00Z">
            <w:rPr>
              <w:ins w:id="221" w:author="Microsoft account" w:date="2023-03-22T11:11:00Z"/>
              <w:rFonts w:ascii="Times New Roman" w:hAnsi="Times New Roman" w:cs="Times New Roman"/>
              <w:b/>
              <w:bCs/>
              <w:sz w:val="28"/>
              <w:szCs w:val="28"/>
              <w:lang w:val="vi-VN"/>
            </w:rPr>
          </w:rPrChange>
        </w:rPr>
        <w:pPrChange w:id="222" w:author="Microsoft account" w:date="2023-03-22T11:07:00Z">
          <w:pPr/>
        </w:pPrChange>
      </w:pPr>
      <w:ins w:id="223" w:author="Microsoft account" w:date="2023-03-22T11:10:00Z">
        <w:r>
          <w:rPr>
            <w:rFonts w:ascii="Times New Roman" w:hAnsi="Times New Roman" w:cs="Times New Roman"/>
            <w:b/>
            <w:bCs/>
            <w:sz w:val="28"/>
            <w:szCs w:val="28"/>
            <w:lang w:val="vi-VN"/>
          </w:rPr>
          <w:t>sp_</w:t>
        </w:r>
      </w:ins>
      <w:ins w:id="224" w:author="Microsoft account" w:date="2023-03-22T11:11:00Z">
        <w:r>
          <w:rPr>
            <w:rFonts w:ascii="Times New Roman" w:hAnsi="Times New Roman" w:cs="Times New Roman"/>
            <w:b/>
            <w:bCs/>
            <w:sz w:val="28"/>
            <w:szCs w:val="28"/>
            <w:lang w:val="vi-VN"/>
          </w:rPr>
          <w:t>D</w:t>
        </w:r>
      </w:ins>
      <w:ins w:id="225" w:author="Microsoft account" w:date="2023-03-22T11:10:00Z">
        <w:r>
          <w:rPr>
            <w:rFonts w:ascii="Times New Roman" w:hAnsi="Times New Roman" w:cs="Times New Roman"/>
            <w:b/>
            <w:bCs/>
            <w:sz w:val="28"/>
            <w:szCs w:val="28"/>
            <w:lang w:val="vi-VN"/>
          </w:rPr>
          <w:t>etail</w:t>
        </w:r>
      </w:ins>
      <w:ins w:id="226" w:author="Microsoft account" w:date="2023-03-22T11:11:00Z">
        <w:r>
          <w:rPr>
            <w:rFonts w:ascii="Times New Roman" w:hAnsi="Times New Roman" w:cs="Times New Roman"/>
            <w:b/>
            <w:bCs/>
            <w:sz w:val="28"/>
            <w:szCs w:val="28"/>
            <w:lang w:val="vi-VN"/>
          </w:rPr>
          <w:t>Cart(manguoidung int);</w:t>
        </w:r>
      </w:ins>
    </w:p>
    <w:p w:rsidR="00DF6159" w:rsidRPr="00DF6159" w:rsidRDefault="00DF6159" w:rsidP="00DF6159">
      <w:pPr>
        <w:pStyle w:val="ListParagraph"/>
        <w:numPr>
          <w:ilvl w:val="0"/>
          <w:numId w:val="3"/>
        </w:numPr>
        <w:rPr>
          <w:ins w:id="227" w:author="Microsoft account" w:date="2023-03-22T11:12:00Z"/>
          <w:rFonts w:ascii="Times New Roman" w:hAnsi="Times New Roman" w:cs="Times New Roman"/>
          <w:b/>
          <w:bCs/>
          <w:sz w:val="28"/>
          <w:szCs w:val="28"/>
          <w:rPrChange w:id="228" w:author="Microsoft account" w:date="2023-03-22T11:12:00Z">
            <w:rPr>
              <w:ins w:id="229" w:author="Microsoft account" w:date="2023-03-22T11:12:00Z"/>
              <w:rFonts w:ascii="Times New Roman" w:hAnsi="Times New Roman" w:cs="Times New Roman"/>
              <w:b/>
              <w:bCs/>
              <w:sz w:val="28"/>
              <w:szCs w:val="28"/>
              <w:lang w:val="vi-VN"/>
            </w:rPr>
          </w:rPrChange>
        </w:rPr>
        <w:pPrChange w:id="230" w:author="Microsoft account" w:date="2023-03-22T11:07:00Z">
          <w:pPr/>
        </w:pPrChange>
      </w:pPr>
      <w:ins w:id="231" w:author="Microsoft account" w:date="2023-03-22T11:11:00Z">
        <w:r>
          <w:rPr>
            <w:rFonts w:ascii="Times New Roman" w:hAnsi="Times New Roman" w:cs="Times New Roman"/>
            <w:b/>
            <w:bCs/>
            <w:sz w:val="28"/>
            <w:szCs w:val="28"/>
            <w:lang w:val="vi-VN"/>
          </w:rPr>
          <w:t>sp_updateQuan</w:t>
        </w:r>
      </w:ins>
      <w:ins w:id="232" w:author="Microsoft account" w:date="2023-03-22T11:12:00Z">
        <w:r>
          <w:rPr>
            <w:rFonts w:ascii="Times New Roman" w:hAnsi="Times New Roman" w:cs="Times New Roman"/>
            <w:b/>
            <w:bCs/>
            <w:sz w:val="28"/>
            <w:szCs w:val="28"/>
            <w:lang w:val="vi-VN"/>
          </w:rPr>
          <w:t>tity(soluong int, magiohang int, masanpham char(8));</w:t>
        </w:r>
      </w:ins>
    </w:p>
    <w:p w:rsidR="00DF6159" w:rsidRDefault="00DF6159" w:rsidP="00DF6159">
      <w:pPr>
        <w:pStyle w:val="ListParagraph"/>
        <w:numPr>
          <w:ilvl w:val="0"/>
          <w:numId w:val="3"/>
        </w:numPr>
        <w:rPr>
          <w:rFonts w:ascii="Times New Roman" w:hAnsi="Times New Roman" w:cs="Times New Roman"/>
          <w:b/>
          <w:bCs/>
          <w:sz w:val="28"/>
          <w:szCs w:val="28"/>
        </w:rPr>
        <w:pPrChange w:id="233" w:author="Microsoft account" w:date="2023-03-22T11:07:00Z">
          <w:pPr/>
        </w:pPrChange>
      </w:pPr>
      <w:ins w:id="234" w:author="Microsoft account" w:date="2023-03-22T11:13:00Z">
        <w:r>
          <w:rPr>
            <w:rFonts w:ascii="Times New Roman" w:hAnsi="Times New Roman" w:cs="Times New Roman"/>
            <w:b/>
            <w:bCs/>
            <w:sz w:val="28"/>
            <w:szCs w:val="28"/>
            <w:lang w:val="vi-VN"/>
          </w:rPr>
          <w:t>sp_DeleteProduct(masp varchar(8), magiohang int);</w:t>
        </w:r>
      </w:ins>
    </w:p>
    <w:p w:rsidR="005254C5" w:rsidRDefault="005254C5">
      <w:bookmarkStart w:id="235" w:name="_GoBack"/>
      <w:bookmarkEnd w:id="235"/>
    </w:p>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p w:rsidR="005254C5" w:rsidRDefault="005254C5"/>
    <w:sectPr w:rsidR="005254C5">
      <w:pgSz w:w="11906" w:h="16838"/>
      <w:pgMar w:top="1134" w:right="850" w:bottom="1134" w:left="1701" w:header="720" w:footer="720" w:gutter="0"/>
      <w:pgBorders w:display="firstPage">
        <w:top w:val="twistedLines1" w:sz="31" w:space="1" w:color="auto"/>
        <w:left w:val="twistedLines1" w:sz="31" w:space="4" w:color="auto"/>
        <w:bottom w:val="twistedLines1" w:sz="31" w:space="1" w:color="auto"/>
        <w:right w:val="twistedLines1" w:sz="31"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328192B"/>
    <w:multiLevelType w:val="multilevel"/>
    <w:tmpl w:val="E328192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8690C60"/>
    <w:multiLevelType w:val="hybridMultilevel"/>
    <w:tmpl w:val="22B6F6AA"/>
    <w:lvl w:ilvl="0" w:tplc="C892299E">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73B95"/>
    <w:multiLevelType w:val="hybridMultilevel"/>
    <w:tmpl w:val="ECCE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0f86b39bbe75f9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proofState w:spelling="clean" w:grammar="clean"/>
  <w:trackRevision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E018E"/>
    <w:rsid w:val="002E6D07"/>
    <w:rsid w:val="0042569D"/>
    <w:rsid w:val="0050601C"/>
    <w:rsid w:val="005254C5"/>
    <w:rsid w:val="007015BC"/>
    <w:rsid w:val="007864C0"/>
    <w:rsid w:val="007D06EE"/>
    <w:rsid w:val="009E0577"/>
    <w:rsid w:val="00D770E9"/>
    <w:rsid w:val="00DF6159"/>
    <w:rsid w:val="635E0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755CFE5-3A7D-498A-9E95-20D78F59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7864C0"/>
    <w:rPr>
      <w:sz w:val="16"/>
      <w:szCs w:val="16"/>
    </w:rPr>
  </w:style>
  <w:style w:type="paragraph" w:styleId="CommentText">
    <w:name w:val="annotation text"/>
    <w:basedOn w:val="Normal"/>
    <w:link w:val="CommentTextChar"/>
    <w:rsid w:val="007864C0"/>
  </w:style>
  <w:style w:type="character" w:customStyle="1" w:styleId="CommentTextChar">
    <w:name w:val="Comment Text Char"/>
    <w:basedOn w:val="DefaultParagraphFont"/>
    <w:link w:val="CommentText"/>
    <w:rsid w:val="007864C0"/>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7864C0"/>
    <w:rPr>
      <w:b/>
      <w:bCs/>
    </w:rPr>
  </w:style>
  <w:style w:type="character" w:customStyle="1" w:styleId="CommentSubjectChar">
    <w:name w:val="Comment Subject Char"/>
    <w:basedOn w:val="CommentTextChar"/>
    <w:link w:val="CommentSubject"/>
    <w:rsid w:val="007864C0"/>
    <w:rPr>
      <w:rFonts w:asciiTheme="minorHAnsi" w:eastAsiaTheme="minorEastAsia" w:hAnsiTheme="minorHAnsi" w:cstheme="minorBidi"/>
      <w:b/>
      <w:bCs/>
      <w:lang w:eastAsia="zh-CN"/>
    </w:rPr>
  </w:style>
  <w:style w:type="paragraph" w:styleId="BalloonText">
    <w:name w:val="Balloon Text"/>
    <w:basedOn w:val="Normal"/>
    <w:link w:val="BalloonTextChar"/>
    <w:rsid w:val="007864C0"/>
    <w:rPr>
      <w:rFonts w:ascii="Segoe UI" w:hAnsi="Segoe UI" w:cs="Segoe UI"/>
      <w:sz w:val="18"/>
      <w:szCs w:val="18"/>
    </w:rPr>
  </w:style>
  <w:style w:type="character" w:customStyle="1" w:styleId="BalloonTextChar">
    <w:name w:val="Balloon Text Char"/>
    <w:basedOn w:val="DefaultParagraphFont"/>
    <w:link w:val="BalloonText"/>
    <w:rsid w:val="007864C0"/>
    <w:rPr>
      <w:rFonts w:ascii="Segoe UI" w:eastAsiaTheme="minorEastAsia" w:hAnsi="Segoe UI" w:cs="Segoe UI"/>
      <w:sz w:val="18"/>
      <w:szCs w:val="18"/>
      <w:lang w:eastAsia="zh-CN"/>
    </w:rPr>
  </w:style>
  <w:style w:type="paragraph" w:styleId="ListParagraph">
    <w:name w:val="List Paragraph"/>
    <w:basedOn w:val="Normal"/>
    <w:uiPriority w:val="99"/>
    <w:rsid w:val="00D770E9"/>
    <w:pPr>
      <w:ind w:left="720"/>
      <w:contextualSpacing/>
    </w:pPr>
  </w:style>
  <w:style w:type="paragraph" w:styleId="NormalWeb">
    <w:name w:val="Normal (Web)"/>
    <w:basedOn w:val="Normal"/>
    <w:uiPriority w:val="99"/>
    <w:unhideWhenUsed/>
    <w:rsid w:val="0050601C"/>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228226">
      <w:bodyDiv w:val="1"/>
      <w:marLeft w:val="0"/>
      <w:marRight w:val="0"/>
      <w:marTop w:val="0"/>
      <w:marBottom w:val="0"/>
      <w:divBdr>
        <w:top w:val="none" w:sz="0" w:space="0" w:color="auto"/>
        <w:left w:val="none" w:sz="0" w:space="0" w:color="auto"/>
        <w:bottom w:val="none" w:sz="0" w:space="0" w:color="auto"/>
        <w:right w:val="none" w:sz="0" w:space="0" w:color="auto"/>
      </w:divBdr>
    </w:div>
    <w:div w:id="1629046090">
      <w:bodyDiv w:val="1"/>
      <w:marLeft w:val="0"/>
      <w:marRight w:val="0"/>
      <w:marTop w:val="0"/>
      <w:marBottom w:val="0"/>
      <w:divBdr>
        <w:top w:val="none" w:sz="0" w:space="0" w:color="auto"/>
        <w:left w:val="none" w:sz="0" w:space="0" w:color="auto"/>
        <w:bottom w:val="none" w:sz="0" w:space="0" w:color="auto"/>
        <w:right w:val="none" w:sz="0" w:space="0" w:color="auto"/>
      </w:divBdr>
    </w:div>
    <w:div w:id="2029407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22CD8-3EED-4ABC-A94F-7DF1A17D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6</cp:revision>
  <dcterms:created xsi:type="dcterms:W3CDTF">2023-03-19T14:27:00Z</dcterms:created>
  <dcterms:modified xsi:type="dcterms:W3CDTF">2023-03-22T05:50:00Z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8062D2888F5044F598A62805EF733DAA</vt:lpwstr>
  </property>
</Properties>
</file>